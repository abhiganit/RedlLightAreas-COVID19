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Change w:author="Jeffrey Townsend" w:id="0" w:date="2020-04-26T20:46:37Z">
            <w:rPr/>
          </w:rPrChange>
        </w:rPr>
      </w:pPr>
      <w:r w:rsidDel="00000000" w:rsidR="00000000" w:rsidRPr="00000000">
        <w:rPr>
          <w:b w:val="1"/>
          <w:rtl w:val="0"/>
          <w:rPrChange w:author="Jeffrey Townsend" w:id="0" w:date="2020-04-26T20:46:37Z">
            <w:rPr/>
          </w:rPrChange>
        </w:rPr>
        <w:t xml:space="preserve">Impact of continued closure of red</w:t>
      </w:r>
      <w:ins w:author="Jeffrey Townsend" w:id="1" w:date="2020-04-26T20:46:41Z">
        <w:r w:rsidDel="00000000" w:rsidR="00000000" w:rsidRPr="00000000">
          <w:rPr>
            <w:b w:val="1"/>
            <w:rtl w:val="0"/>
            <w:rPrChange w:author="Jeffrey Townsend" w:id="0" w:date="2020-04-26T20:46:37Z">
              <w:rPr/>
            </w:rPrChange>
          </w:rPr>
          <w:t xml:space="preserve">-</w:t>
        </w:r>
      </w:ins>
      <w:del w:author="Jeffrey Townsend" w:id="1" w:date="2020-04-26T20:46:41Z">
        <w:r w:rsidDel="00000000" w:rsidR="00000000" w:rsidRPr="00000000">
          <w:rPr>
            <w:b w:val="1"/>
            <w:rtl w:val="0"/>
            <w:rPrChange w:author="Jeffrey Townsend" w:id="0" w:date="2020-04-26T20:46:37Z">
              <w:rPr/>
            </w:rPrChange>
          </w:rPr>
          <w:delText xml:space="preserve"> </w:delText>
        </w:r>
      </w:del>
      <w:r w:rsidDel="00000000" w:rsidR="00000000" w:rsidRPr="00000000">
        <w:rPr>
          <w:b w:val="1"/>
          <w:rtl w:val="0"/>
          <w:rPrChange w:author="Jeffrey Townsend" w:id="0" w:date="2020-04-26T20:46:37Z">
            <w:rPr/>
          </w:rPrChange>
        </w:rPr>
        <w:t xml:space="preserve">light areas on COVID-19 transmission in India</w:t>
      </w:r>
    </w:p>
    <w:p w:rsidR="00000000" w:rsidDel="00000000" w:rsidP="00000000" w:rsidRDefault="00000000" w:rsidRPr="00000000" w14:paraId="00000002">
      <w:pPr>
        <w:spacing w:after="12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120" w:before="240" w:lineRule="auto"/>
        <w:rPr>
          <w:i w:val="1"/>
        </w:rPr>
      </w:pPr>
      <w:r w:rsidDel="00000000" w:rsidR="00000000" w:rsidRPr="00000000">
        <w:rPr>
          <w:b w:val="1"/>
          <w:rtl w:val="0"/>
        </w:rPr>
        <w:t xml:space="preserve">Method</w:t>
        <w:br w:type="textWrapping"/>
      </w:r>
      <w:r w:rsidDel="00000000" w:rsidR="00000000" w:rsidRPr="00000000">
        <w:rPr>
          <w:rtl w:val="0"/>
        </w:rPr>
        <w:t xml:space="preserve">We developed an age-structured SEIR-type dynamic model for COVID-19 transmission to understand the impact of continued closure of red light areas in five cities of India as well as nationally after the initial countrywide lockdown of 40 days from 24 March 2020 to 3 May 2020 (</w:t>
      </w:r>
      <w:r w:rsidDel="00000000" w:rsidR="00000000" w:rsidRPr="00000000">
        <w:rPr>
          <w:b w:val="1"/>
          <w:rtl w:val="0"/>
          <w:rPrChange w:author="Jeffrey Townsend" w:id="2" w:date="2020-04-26T18:25:25Z">
            <w:rPr/>
          </w:rPrChange>
        </w:rPr>
        <w:t xml:space="preserve">Figure 1</w:t>
      </w:r>
      <w:r w:rsidDel="00000000" w:rsidR="00000000" w:rsidRPr="00000000">
        <w:rPr>
          <w:rtl w:val="0"/>
          <w:rPrChange w:author="Jeffrey Townsend" w:id="2" w:date="2020-04-26T18:25:25Z">
            <w:rPr/>
          </w:rPrChange>
        </w:rPr>
        <w:t xml:space="preserve">)</w:t>
      </w:r>
      <w:r w:rsidDel="00000000" w:rsidR="00000000" w:rsidRPr="00000000">
        <w:rPr>
          <w:rtl w:val="0"/>
        </w:rPr>
        <w:t xml:space="preserve">. The population of each location co</w:t>
      </w:r>
      <w:ins w:author="Jeffrey Townsend" w:id="3" w:date="2020-04-26T18:18:31Z">
        <w:r w:rsidDel="00000000" w:rsidR="00000000" w:rsidRPr="00000000">
          <w:rPr>
            <w:rtl w:val="0"/>
          </w:rPr>
          <w:t xml:space="preserve">mpartmentalized</w:t>
        </w:r>
      </w:ins>
      <w:del w:author="Jeffrey Townsend" w:id="3" w:date="2020-04-26T18:18:31Z">
        <w:r w:rsidDel="00000000" w:rsidR="00000000" w:rsidRPr="00000000">
          <w:rPr>
            <w:rtl w:val="0"/>
          </w:rPr>
          <w:delText xml:space="preserve">nsidered is divided</w:delText>
        </w:r>
      </w:del>
      <w:r w:rsidDel="00000000" w:rsidR="00000000" w:rsidRPr="00000000">
        <w:rPr>
          <w:rtl w:val="0"/>
        </w:rPr>
        <w:t xml:space="preserve"> into red</w:t>
      </w:r>
      <w:ins w:author="Jeffrey Townsend" w:id="4" w:date="2020-04-26T18:18:39Z">
        <w:r w:rsidDel="00000000" w:rsidR="00000000" w:rsidRPr="00000000">
          <w:rPr>
            <w:rtl w:val="0"/>
          </w:rPr>
          <w:t xml:space="preserve">-</w:t>
        </w:r>
      </w:ins>
      <w:del w:author="Jeffrey Townsend" w:id="4" w:date="2020-04-26T18:18:39Z">
        <w:r w:rsidDel="00000000" w:rsidR="00000000" w:rsidRPr="00000000">
          <w:rPr>
            <w:rtl w:val="0"/>
          </w:rPr>
          <w:delText xml:space="preserve"> </w:delText>
        </w:r>
      </w:del>
      <w:r w:rsidDel="00000000" w:rsidR="00000000" w:rsidRPr="00000000">
        <w:rPr>
          <w:rtl w:val="0"/>
        </w:rPr>
        <w:t xml:space="preserve">light area</w:t>
      </w:r>
      <w:ins w:author="Jeffrey Townsend" w:id="5" w:date="2020-04-26T18:18:42Z">
        <w:r w:rsidDel="00000000" w:rsidR="00000000" w:rsidRPr="00000000">
          <w:rPr>
            <w:rtl w:val="0"/>
          </w:rPr>
          <w:t xml:space="preserve"> resident</w:t>
        </w:r>
      </w:ins>
      <w:r w:rsidDel="00000000" w:rsidR="00000000" w:rsidRPr="00000000">
        <w:rPr>
          <w:rtl w:val="0"/>
        </w:rPr>
        <w:t xml:space="preserve">s and</w:t>
      </w:r>
      <w:ins w:author="Jeffrey Townsend" w:id="6" w:date="2020-04-26T18:18:50Z">
        <w:r w:rsidDel="00000000" w:rsidR="00000000" w:rsidRPr="00000000">
          <w:rPr>
            <w:rtl w:val="0"/>
          </w:rPr>
          <w:t xml:space="preserve"> the</w:t>
        </w:r>
      </w:ins>
      <w:r w:rsidDel="00000000" w:rsidR="00000000" w:rsidRPr="00000000">
        <w:rPr>
          <w:rtl w:val="0"/>
        </w:rPr>
        <w:t xml:space="preserve"> general population. Red</w:t>
      </w:r>
      <w:ins w:author="Jeffrey Townsend" w:id="7" w:date="2020-04-26T18:18:54Z">
        <w:r w:rsidDel="00000000" w:rsidR="00000000" w:rsidRPr="00000000">
          <w:rPr>
            <w:rtl w:val="0"/>
          </w:rPr>
          <w:t xml:space="preserve">-</w:t>
        </w:r>
      </w:ins>
      <w:del w:author="Jeffrey Townsend" w:id="7" w:date="2020-04-26T18:18:54Z">
        <w:r w:rsidDel="00000000" w:rsidR="00000000" w:rsidRPr="00000000">
          <w:rPr>
            <w:rtl w:val="0"/>
          </w:rPr>
          <w:delText xml:space="preserve"> </w:delText>
        </w:r>
      </w:del>
      <w:r w:rsidDel="00000000" w:rsidR="00000000" w:rsidRPr="00000000">
        <w:rPr>
          <w:rtl w:val="0"/>
        </w:rPr>
        <w:t xml:space="preserve">light area </w:t>
      </w:r>
      <w:ins w:author="Jeffrey Townsend" w:id="8" w:date="2020-04-26T18:18:57Z">
        <w:r w:rsidDel="00000000" w:rsidR="00000000" w:rsidRPr="00000000">
          <w:rPr>
            <w:rtl w:val="0"/>
          </w:rPr>
          <w:t xml:space="preserve">residents </w:t>
        </w:r>
      </w:ins>
      <w:r w:rsidDel="00000000" w:rsidR="00000000" w:rsidRPr="00000000">
        <w:rPr>
          <w:rtl w:val="0"/>
        </w:rPr>
        <w:t xml:space="preserve">include</w:t>
      </w:r>
      <w:ins w:author="Jeffrey Townsend" w:id="9" w:date="2020-04-26T18:19:01Z">
        <w:r w:rsidDel="00000000" w:rsidR="00000000" w:rsidRPr="00000000">
          <w:rPr>
            <w:rtl w:val="0"/>
          </w:rPr>
          <w:t xml:space="preserve">d</w:t>
        </w:r>
      </w:ins>
      <w:del w:author="Jeffrey Townsend" w:id="9" w:date="2020-04-26T18:19:01Z">
        <w:r w:rsidDel="00000000" w:rsidR="00000000" w:rsidRPr="00000000">
          <w:rPr>
            <w:rtl w:val="0"/>
          </w:rPr>
          <w:delText xml:space="preserve">s</w:delText>
        </w:r>
      </w:del>
      <w:r w:rsidDel="00000000" w:rsidR="00000000" w:rsidRPr="00000000">
        <w:rPr>
          <w:rtl w:val="0"/>
        </w:rPr>
        <w:t xml:space="preserve"> sex workers as well as non-sex workers such as pimps, brothel managers, security, servants</w:t>
      </w:r>
      <w:ins w:author="Jeffrey Townsend" w:id="10" w:date="2020-04-26T18:19:13Z">
        <w:r w:rsidDel="00000000" w:rsidR="00000000" w:rsidRPr="00000000">
          <w:rPr>
            <w:rtl w:val="0"/>
          </w:rPr>
          <w:t xml:space="preserve">,</w:t>
        </w:r>
      </w:ins>
      <w:r w:rsidDel="00000000" w:rsidR="00000000" w:rsidRPr="00000000">
        <w:rPr>
          <w:rtl w:val="0"/>
        </w:rPr>
        <w:t xml:space="preserve"> and other</w:t>
      </w:r>
      <w:ins w:author="Jeffrey Townsend" w:id="11" w:date="2020-04-26T18:19:17Z">
        <w:r w:rsidDel="00000000" w:rsidR="00000000" w:rsidRPr="00000000">
          <w:rPr>
            <w:rtl w:val="0"/>
          </w:rPr>
          <w:t xml:space="preserve">s</w:t>
        </w:r>
      </w:ins>
      <w:r w:rsidDel="00000000" w:rsidR="00000000" w:rsidRPr="00000000">
        <w:rPr>
          <w:rtl w:val="0"/>
        </w:rPr>
        <w:t xml:space="preserve"> performing miscellaneous roles in the area. </w:t>
      </w:r>
      <w:ins w:author="Jeffrey Townsend" w:id="12" w:date="2020-04-26T18:19:25Z">
        <w:commentRangeStart w:id="0"/>
        <w:r w:rsidDel="00000000" w:rsidR="00000000" w:rsidRPr="00000000">
          <w:rPr>
            <w:rtl w:val="0"/>
          </w:rPr>
          <w:t xml:space="preserve">The g</w:t>
        </w:r>
      </w:ins>
      <w:del w:author="Jeffrey Townsend" w:id="12" w:date="2020-04-26T18:19:25Z">
        <w:r w:rsidDel="00000000" w:rsidR="00000000" w:rsidRPr="00000000">
          <w:rPr>
            <w:rtl w:val="0"/>
          </w:rPr>
          <w:delText xml:space="preserve">G</w:delText>
        </w:r>
      </w:del>
      <w:r w:rsidDel="00000000" w:rsidR="00000000" w:rsidRPr="00000000">
        <w:rPr>
          <w:rtl w:val="0"/>
        </w:rPr>
        <w:t xml:space="preserve">eneral population is the rest of the location's population</w:t>
      </w:r>
      <w:commentRangeEnd w:id="0"/>
      <w:r w:rsidDel="00000000" w:rsidR="00000000" w:rsidRPr="00000000">
        <w:commentReference w:id="0"/>
      </w:r>
      <w:r w:rsidDel="00000000" w:rsidR="00000000" w:rsidRPr="00000000">
        <w:rPr>
          <w:rtl w:val="0"/>
        </w:rPr>
        <w:t xml:space="preserve">. Each population </w:t>
      </w:r>
      <w:ins w:author="Jeffrey Townsend" w:id="13" w:date="2020-04-26T18:20:24Z">
        <w:r w:rsidDel="00000000" w:rsidR="00000000" w:rsidRPr="00000000">
          <w:rPr>
            <w:rtl w:val="0"/>
          </w:rPr>
          <w:t xml:space="preserve">wa</w:t>
        </w:r>
      </w:ins>
      <w:del w:author="Jeffrey Townsend" w:id="13" w:date="2020-04-26T18:20:24Z">
        <w:r w:rsidDel="00000000" w:rsidR="00000000" w:rsidRPr="00000000">
          <w:rPr>
            <w:rtl w:val="0"/>
          </w:rPr>
          <w:delText xml:space="preserve">i</w:delText>
        </w:r>
      </w:del>
      <w:r w:rsidDel="00000000" w:rsidR="00000000" w:rsidRPr="00000000">
        <w:rPr>
          <w:rtl w:val="0"/>
        </w:rPr>
        <w:t xml:space="preserve">s </w:t>
      </w:r>
      <w:del w:author="Jeffrey Townsend" w:id="14" w:date="2020-04-26T18:22:35Z">
        <w:r w:rsidDel="00000000" w:rsidR="00000000" w:rsidRPr="00000000">
          <w:rPr>
            <w:rtl w:val="0"/>
          </w:rPr>
          <w:delText xml:space="preserve">further stratified into </w:delText>
        </w:r>
        <w:r w:rsidDel="00000000" w:rsidR="00000000" w:rsidRPr="00000000">
          <w:rPr>
            <w:rtl w:val="0"/>
          </w:rPr>
          <w:delText xml:space="preserve">f</w:delText>
        </w:r>
      </w:del>
      <w:del w:author="Jeffrey Townsend" w:id="15" w:date="2020-04-26T18:20:32Z">
        <w:r w:rsidDel="00000000" w:rsidR="00000000" w:rsidRPr="00000000">
          <w:rPr>
            <w:rtl w:val="0"/>
          </w:rPr>
          <w:delText xml:space="preserve">our age</w:delText>
        </w:r>
      </w:del>
      <w:ins w:author="Jeffrey Townsend" w:id="15" w:date="2020-04-26T18:20:32Z">
        <w:del w:author="Jeffrey Townsend" w:id="15" w:date="2020-04-26T18:20:32Z">
          <w:r w:rsidDel="00000000" w:rsidR="00000000" w:rsidRPr="00000000">
            <w:rPr>
              <w:rtl w:val="0"/>
            </w:rPr>
            <w:delText xml:space="preserve"> </w:delText>
          </w:r>
        </w:del>
      </w:ins>
      <w:del w:author="Jeffrey Townsend" w:id="15" w:date="2020-04-26T18:20:32Z">
        <w:r w:rsidDel="00000000" w:rsidR="00000000" w:rsidRPr="00000000">
          <w:rPr>
            <w:rtl w:val="0"/>
          </w:rPr>
          <w:delText xml:space="preserve">-groups and</w:delText>
        </w:r>
        <w:commentRangeStart w:id="1"/>
        <w:r w:rsidDel="00000000" w:rsidR="00000000" w:rsidRPr="00000000">
          <w:rPr>
            <w:rtl w:val="0"/>
          </w:rPr>
          <w:delText xml:space="preserve"> </w:delText>
        </w:r>
      </w:del>
      <w:commentRangeEnd w:id="1"/>
      <w:r w:rsidDel="00000000" w:rsidR="00000000" w:rsidRPr="00000000">
        <w:commentReference w:id="1"/>
      </w:r>
      <w:r w:rsidDel="00000000" w:rsidR="00000000" w:rsidRPr="00000000">
        <w:rPr>
          <w:rtl w:val="0"/>
        </w:rPr>
        <w:t xml:space="preserve">compartment</w:t>
      </w:r>
      <w:ins w:author="Jeffrey Townsend" w:id="16" w:date="2020-04-26T18:23:14Z">
        <w:r w:rsidDel="00000000" w:rsidR="00000000" w:rsidRPr="00000000">
          <w:rPr>
            <w:rtl w:val="0"/>
          </w:rPr>
          <w:t xml:space="preserve">alized</w:t>
        </w:r>
      </w:ins>
      <w:del w:author="Jeffrey Townsend" w:id="16" w:date="2020-04-26T18:23:14Z">
        <w:r w:rsidDel="00000000" w:rsidR="00000000" w:rsidRPr="00000000">
          <w:rPr>
            <w:rtl w:val="0"/>
          </w:rPr>
          <w:delText xml:space="preserve">s</w:delText>
        </w:r>
      </w:del>
      <w:r w:rsidDel="00000000" w:rsidR="00000000" w:rsidRPr="00000000">
        <w:rPr>
          <w:rtl w:val="0"/>
        </w:rPr>
        <w:t xml:space="preserve"> (</w:t>
      </w:r>
      <w:commentRangeStart w:id="2"/>
      <w:r w:rsidDel="00000000" w:rsidR="00000000" w:rsidRPr="00000000">
        <w:rPr>
          <w:b w:val="1"/>
          <w:rtl w:val="0"/>
          <w:rPrChange w:author="Jeffrey Townsend" w:id="17" w:date="2020-04-26T18:25:28Z">
            <w:rPr/>
          </w:rPrChange>
        </w:rPr>
        <w:t xml:space="preserve">Table 2</w:t>
      </w:r>
      <w:commentRangeEnd w:id="2"/>
      <w:r w:rsidDel="00000000" w:rsidR="00000000" w:rsidRPr="00000000">
        <w:commentReference w:id="2"/>
      </w:r>
      <w:r w:rsidDel="00000000" w:rsidR="00000000" w:rsidRPr="00000000">
        <w:rPr>
          <w:rtl w:val="0"/>
        </w:rPr>
        <w:t xml:space="preserve">) based on natural history of disease as well as interventions.</w:t>
      </w:r>
      <w:r w:rsidDel="00000000" w:rsidR="00000000" w:rsidRPr="00000000">
        <w:rPr>
          <w:rtl w:val="0"/>
        </w:rPr>
      </w:r>
    </w:p>
    <w:tbl>
      <w:tblPr>
        <w:tblStyle w:val="Table1"/>
        <w:tblW w:w="89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70"/>
        <w:gridCol w:w="6570"/>
        <w:tblGridChange w:id="0">
          <w:tblGrid>
            <w:gridCol w:w="2370"/>
            <w:gridCol w:w="6570"/>
          </w:tblGrid>
        </w:tblGridChange>
      </w:tblGrid>
      <w:tr>
        <w:trPr>
          <w:trHeight w:val="740" w:hRule="atLeast"/>
        </w:trPr>
        <w:tc>
          <w:tcPr>
            <w:gridSpan w:val="2"/>
            <w:tcBorders>
              <w:top w:color="000000" w:space="0" w:sz="0" w:val="nil"/>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4">
            <w:pPr>
              <w:spacing w:after="120" w:before="120" w:lineRule="auto"/>
              <w:rPr>
                <w:color w:val="ffffff"/>
              </w:rPr>
            </w:pPr>
            <w:commentRangeStart w:id="3"/>
            <w:r w:rsidDel="00000000" w:rsidR="00000000" w:rsidRPr="00000000">
              <w:rPr>
                <w:b w:val="1"/>
                <w:rtl w:val="0"/>
              </w:rPr>
              <w:t xml:space="preserve">Table 2</w:t>
            </w:r>
            <w:commentRangeEnd w:id="3"/>
            <w:r w:rsidDel="00000000" w:rsidR="00000000" w:rsidRPr="00000000">
              <w:commentReference w:id="3"/>
            </w:r>
            <w:r w:rsidDel="00000000" w:rsidR="00000000" w:rsidRPr="00000000">
              <w:rPr>
                <w:rtl w:val="0"/>
              </w:rPr>
              <w:t xml:space="preserve">. Model compartments</w:t>
            </w:r>
            <w:r w:rsidDel="00000000" w:rsidR="00000000" w:rsidRPr="00000000">
              <w:rPr>
                <w:rtl w:val="0"/>
              </w:rPr>
            </w:r>
          </w:p>
        </w:tc>
      </w:tr>
      <w:tr>
        <w:trPr>
          <w:trHeight w:val="740" w:hRule="atLeast"/>
        </w:trPr>
        <w:tc>
          <w:tcPr>
            <w:tcBorders>
              <w:top w:color="000000" w:space="0" w:sz="8" w:val="single"/>
              <w:left w:color="000000" w:space="0" w:sz="0" w:val="nil"/>
              <w:bottom w:color="000000" w:space="0" w:sz="8" w:val="single"/>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06">
            <w:pPr>
              <w:spacing w:after="120" w:before="240" w:lineRule="auto"/>
              <w:jc w:val="center"/>
              <w:rPr>
                <w:color w:val="ffffff"/>
              </w:rPr>
            </w:pPr>
            <w:r w:rsidDel="00000000" w:rsidR="00000000" w:rsidRPr="00000000">
              <w:rPr>
                <w:color w:val="ffffff"/>
                <w:rtl w:val="0"/>
              </w:rPr>
              <w:t xml:space="preserve">Compartment</w:t>
            </w:r>
          </w:p>
        </w:tc>
        <w:tc>
          <w:tcPr>
            <w:tcBorders>
              <w:top w:color="000000" w:space="0" w:sz="8" w:val="single"/>
              <w:left w:color="000000" w:space="0" w:sz="0" w:val="nil"/>
              <w:bottom w:color="000000" w:space="0" w:sz="8" w:val="single"/>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07">
            <w:pPr>
              <w:spacing w:after="120" w:before="240" w:lineRule="auto"/>
              <w:rPr>
                <w:color w:val="ffffff"/>
              </w:rPr>
            </w:pPr>
            <w:r w:rsidDel="00000000" w:rsidR="00000000" w:rsidRPr="00000000">
              <w:rPr>
                <w:color w:val="ffffff"/>
                <w:rtl w:val="0"/>
              </w:rPr>
              <w:t xml:space="preserve">Definition</w:t>
            </w:r>
          </w:p>
        </w:tc>
      </w:tr>
      <w:tr>
        <w:trPr>
          <w:trHeight w:val="650" w:hRule="atLeast"/>
        </w:trPr>
        <w:tc>
          <w:tcPr>
            <w:tcBorders>
              <w:top w:color="000000" w:space="0" w:sz="8" w:val="single"/>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08">
            <w:pPr>
              <w:spacing w:after="120" w:before="240" w:lineRule="auto"/>
              <w:jc w:val="center"/>
              <w:rPr/>
            </w:pPr>
            <w:hyperlink r:id="rId7">
              <w:r w:rsidDel="00000000" w:rsidR="00000000" w:rsidRPr="00000000">
                <w:rPr/>
                <w:drawing>
                  <wp:inline distB="19050" distT="19050" distL="19050" distR="19050">
                    <wp:extent cx="88900" cy="114300"/>
                    <wp:effectExtent b="0" l="0" r="0" t="0"/>
                    <wp:docPr id="58" name="image75.png"/>
                    <a:graphic>
                      <a:graphicData uri="http://schemas.openxmlformats.org/drawingml/2006/picture">
                        <pic:pic>
                          <pic:nvPicPr>
                            <pic:cNvPr id="0" name="image75.png"/>
                            <pic:cNvPicPr preferRelativeResize="0"/>
                          </pic:nvPicPr>
                          <pic:blipFill>
                            <a:blip r:embed="rId8"/>
                            <a:srcRect b="0" l="0" r="0" t="0"/>
                            <a:stretch>
                              <a:fillRect/>
                            </a:stretch>
                          </pic:blipFill>
                          <pic:spPr>
                            <a:xfrm>
                              <a:off x="0" y="0"/>
                              <a:ext cx="88900" cy="114300"/>
                            </a:xfrm>
                            <a:prstGeom prst="rect"/>
                            <a:ln/>
                          </pic:spPr>
                        </pic:pic>
                      </a:graphicData>
                    </a:graphic>
                  </wp:inline>
                </w:drawing>
              </w:r>
            </w:hyperlink>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09">
            <w:pPr>
              <w:spacing w:after="120" w:before="240" w:lineRule="auto"/>
              <w:rPr/>
            </w:pPr>
            <w:r w:rsidDel="00000000" w:rsidR="00000000" w:rsidRPr="00000000">
              <w:rPr>
                <w:rtl w:val="0"/>
              </w:rPr>
              <w:t xml:space="preserve">Susceptible</w:t>
            </w:r>
          </w:p>
        </w:tc>
      </w:tr>
      <w:tr>
        <w:trPr>
          <w:trHeight w:val="560" w:hRule="atLeast"/>
        </w:trPr>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0A">
            <w:pPr>
              <w:spacing w:after="120" w:before="240" w:lineRule="auto"/>
              <w:jc w:val="center"/>
              <w:rPr/>
            </w:pPr>
            <w:hyperlink r:id="rId9">
              <w:r w:rsidDel="00000000" w:rsidR="00000000" w:rsidRPr="00000000">
                <w:rPr/>
                <w:drawing>
                  <wp:inline distB="19050" distT="19050" distL="19050" distR="19050">
                    <wp:extent cx="114300" cy="101600"/>
                    <wp:effectExtent b="0" l="0" r="0" t="0"/>
                    <wp:docPr id="12" name="image74.png"/>
                    <a:graphic>
                      <a:graphicData uri="http://schemas.openxmlformats.org/drawingml/2006/picture">
                        <pic:pic>
                          <pic:nvPicPr>
                            <pic:cNvPr id="0" name="image74.png"/>
                            <pic:cNvPicPr preferRelativeResize="0"/>
                          </pic:nvPicPr>
                          <pic:blipFill>
                            <a:blip r:embed="rId10"/>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0B">
            <w:pPr>
              <w:spacing w:after="120" w:before="240" w:lineRule="auto"/>
              <w:rPr/>
            </w:pPr>
            <w:r w:rsidDel="00000000" w:rsidR="00000000" w:rsidRPr="00000000">
              <w:rPr>
                <w:rtl w:val="0"/>
              </w:rPr>
              <w:t xml:space="preserve">Incubation</w:t>
            </w:r>
          </w:p>
        </w:tc>
      </w:tr>
      <w:tr>
        <w:trPr>
          <w:trHeight w:val="560" w:hRule="atLeast"/>
        </w:trPr>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0C">
            <w:pPr>
              <w:spacing w:after="120" w:before="240" w:lineRule="auto"/>
              <w:jc w:val="center"/>
              <w:rPr/>
            </w:pPr>
            <w:hyperlink r:id="rId11">
              <w:r w:rsidDel="00000000" w:rsidR="00000000" w:rsidRPr="00000000">
                <w:rPr/>
                <w:drawing>
                  <wp:inline distB="19050" distT="19050" distL="19050" distR="19050">
                    <wp:extent cx="139700" cy="127000"/>
                    <wp:effectExtent b="0" l="0" r="0" t="0"/>
                    <wp:docPr id="75" name="image67.png"/>
                    <a:graphic>
                      <a:graphicData uri="http://schemas.openxmlformats.org/drawingml/2006/picture">
                        <pic:pic>
                          <pic:nvPicPr>
                            <pic:cNvPr id="0" name="image67.png"/>
                            <pic:cNvPicPr preferRelativeResize="0"/>
                          </pic:nvPicPr>
                          <pic:blipFill>
                            <a:blip r:embed="rId12"/>
                            <a:srcRect b="0" l="0" r="0" t="0"/>
                            <a:stretch>
                              <a:fillRect/>
                            </a:stretch>
                          </pic:blipFill>
                          <pic:spPr>
                            <a:xfrm>
                              <a:off x="0" y="0"/>
                              <a:ext cx="1397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0D">
            <w:pPr>
              <w:spacing w:after="120" w:before="240" w:lineRule="auto"/>
              <w:rPr/>
            </w:pPr>
            <w:r w:rsidDel="00000000" w:rsidR="00000000" w:rsidRPr="00000000">
              <w:rPr>
                <w:rtl w:val="0"/>
              </w:rPr>
              <w:t xml:space="preserve">Asymptomatic infections</w:t>
            </w:r>
          </w:p>
        </w:tc>
      </w:tr>
      <w:tr>
        <w:trPr>
          <w:trHeight w:val="800" w:hRule="atLeast"/>
        </w:trPr>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0E">
            <w:pPr>
              <w:spacing w:after="120" w:before="240" w:lineRule="auto"/>
              <w:jc w:val="center"/>
              <w:rPr/>
            </w:pPr>
            <w:hyperlink r:id="rId13">
              <w:r w:rsidDel="00000000" w:rsidR="00000000" w:rsidRPr="00000000">
                <w:rPr/>
                <w:drawing>
                  <wp:inline distB="19050" distT="19050" distL="19050" distR="19050">
                    <wp:extent cx="152400" cy="127000"/>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0F">
            <w:pPr>
              <w:spacing w:after="120" w:before="240" w:lineRule="auto"/>
              <w:rPr/>
            </w:pPr>
            <w:r w:rsidDel="00000000" w:rsidR="00000000" w:rsidRPr="00000000">
              <w:rPr>
                <w:rtl w:val="0"/>
              </w:rPr>
              <w:t xml:space="preserve">Symptomatic severe infections (not isolated)</w:t>
            </w:r>
          </w:p>
        </w:tc>
      </w:tr>
      <w:tr>
        <w:trPr>
          <w:trHeight w:val="560" w:hRule="atLeast"/>
        </w:trPr>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10">
            <w:pPr>
              <w:spacing w:after="120" w:before="240" w:lineRule="auto"/>
              <w:jc w:val="center"/>
              <w:rPr/>
            </w:pPr>
            <w:hyperlink r:id="rId15">
              <w:r w:rsidDel="00000000" w:rsidR="00000000" w:rsidRPr="00000000">
                <w:rPr/>
                <w:drawing>
                  <wp:inline distB="19050" distT="19050" distL="19050" distR="19050">
                    <wp:extent cx="152400" cy="127000"/>
                    <wp:effectExtent b="0" l="0" r="0" t="0"/>
                    <wp:docPr id="41"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11">
            <w:pPr>
              <w:spacing w:after="120" w:before="240" w:lineRule="auto"/>
              <w:rPr/>
            </w:pPr>
            <w:r w:rsidDel="00000000" w:rsidR="00000000" w:rsidRPr="00000000">
              <w:rPr>
                <w:rtl w:val="0"/>
              </w:rPr>
              <w:t xml:space="preserve">Symptomatic mild infections (not isolated)</w:t>
            </w:r>
          </w:p>
        </w:tc>
      </w:tr>
      <w:tr>
        <w:trPr>
          <w:trHeight w:val="560" w:hRule="atLeast"/>
        </w:trPr>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12">
            <w:pPr>
              <w:spacing w:after="120" w:before="240" w:lineRule="auto"/>
              <w:jc w:val="center"/>
              <w:rPr/>
            </w:pPr>
            <w:hyperlink r:id="rId17">
              <w:r w:rsidDel="00000000" w:rsidR="00000000" w:rsidRPr="00000000">
                <w:rPr/>
                <w:drawing>
                  <wp:inline distB="19050" distT="19050" distL="19050" distR="19050">
                    <wp:extent cx="203200" cy="139700"/>
                    <wp:effectExtent b="0" l="0" r="0" t="0"/>
                    <wp:docPr id="73" name="image66.png"/>
                    <a:graphic>
                      <a:graphicData uri="http://schemas.openxmlformats.org/drawingml/2006/picture">
                        <pic:pic>
                          <pic:nvPicPr>
                            <pic:cNvPr id="0" name="image66.png"/>
                            <pic:cNvPicPr preferRelativeResize="0"/>
                          </pic:nvPicPr>
                          <pic:blipFill>
                            <a:blip r:embed="rId18"/>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13">
            <w:pPr>
              <w:spacing w:after="120" w:before="240" w:lineRule="auto"/>
              <w:rPr/>
            </w:pPr>
            <w:r w:rsidDel="00000000" w:rsidR="00000000" w:rsidRPr="00000000">
              <w:rPr>
                <w:rtl w:val="0"/>
              </w:rPr>
              <w:t xml:space="preserve">Symptomatic severe infections (isolated)</w:t>
            </w:r>
          </w:p>
        </w:tc>
      </w:tr>
      <w:tr>
        <w:trPr>
          <w:trHeight w:val="560" w:hRule="atLeast"/>
        </w:trPr>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14">
            <w:pPr>
              <w:spacing w:after="120" w:before="240" w:lineRule="auto"/>
              <w:jc w:val="center"/>
              <w:rPr/>
            </w:pPr>
            <w:hyperlink r:id="rId19">
              <w:r w:rsidDel="00000000" w:rsidR="00000000" w:rsidRPr="00000000">
                <w:rPr/>
                <w:drawing>
                  <wp:inline distB="19050" distT="19050" distL="19050" distR="19050">
                    <wp:extent cx="203200" cy="139700"/>
                    <wp:effectExtent b="0" l="0" r="0" t="0"/>
                    <wp:docPr id="23"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15">
            <w:pPr>
              <w:spacing w:after="120" w:before="240" w:lineRule="auto"/>
              <w:rPr/>
            </w:pPr>
            <w:r w:rsidDel="00000000" w:rsidR="00000000" w:rsidRPr="00000000">
              <w:rPr>
                <w:rtl w:val="0"/>
              </w:rPr>
              <w:t xml:space="preserve">Symptomatic mild infections (not isolated)</w:t>
            </w:r>
          </w:p>
        </w:tc>
      </w:tr>
      <w:tr>
        <w:trPr>
          <w:trHeight w:val="560" w:hRule="atLeast"/>
        </w:trPr>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16">
            <w:pPr>
              <w:spacing w:after="120" w:before="240" w:lineRule="auto"/>
              <w:jc w:val="center"/>
              <w:rPr/>
            </w:pPr>
            <w:hyperlink r:id="rId21">
              <w:r w:rsidDel="00000000" w:rsidR="00000000" w:rsidRPr="00000000">
                <w:rPr/>
                <w:drawing>
                  <wp:inline distB="19050" distT="19050" distL="19050" distR="19050">
                    <wp:extent cx="114300" cy="101600"/>
                    <wp:effectExtent b="0" l="0" r="0" t="0"/>
                    <wp:docPr id="28" name="image20.gif"/>
                    <a:graphic>
                      <a:graphicData uri="http://schemas.openxmlformats.org/drawingml/2006/picture">
                        <pic:pic>
                          <pic:nvPicPr>
                            <pic:cNvPr id="0" name="image20.gif"/>
                            <pic:cNvPicPr preferRelativeResize="0"/>
                          </pic:nvPicPr>
                          <pic:blipFill>
                            <a:blip r:embed="rId2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17">
            <w:pPr>
              <w:spacing w:after="120" w:before="240" w:lineRule="auto"/>
              <w:rPr/>
            </w:pPr>
            <w:r w:rsidDel="00000000" w:rsidR="00000000" w:rsidRPr="00000000">
              <w:rPr>
                <w:rtl w:val="0"/>
              </w:rPr>
              <w:t xml:space="preserve">Hospitalization</w:t>
            </w:r>
          </w:p>
        </w:tc>
      </w:tr>
      <w:tr>
        <w:trPr>
          <w:trHeight w:val="560" w:hRule="atLeast"/>
        </w:trPr>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18">
            <w:pPr>
              <w:spacing w:after="120" w:before="240" w:lineRule="auto"/>
              <w:jc w:val="center"/>
              <w:rPr/>
            </w:pPr>
            <w:hyperlink r:id="rId23">
              <w:r w:rsidDel="00000000" w:rsidR="00000000" w:rsidRPr="00000000">
                <w:rPr/>
                <w:drawing>
                  <wp:inline distB="19050" distT="19050" distL="19050" distR="19050">
                    <wp:extent cx="101600" cy="114300"/>
                    <wp:effectExtent b="0" l="0" r="0" t="0"/>
                    <wp:docPr id="54"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be5f1" w:val="clear"/>
            <w:tcMar>
              <w:top w:w="100.0" w:type="dxa"/>
              <w:left w:w="100.0" w:type="dxa"/>
              <w:bottom w:w="100.0" w:type="dxa"/>
              <w:right w:w="100.0" w:type="dxa"/>
            </w:tcMar>
            <w:vAlign w:val="top"/>
          </w:tcPr>
          <w:p w:rsidR="00000000" w:rsidDel="00000000" w:rsidP="00000000" w:rsidRDefault="00000000" w:rsidRPr="00000000" w14:paraId="00000019">
            <w:pPr>
              <w:spacing w:after="120" w:before="240" w:lineRule="auto"/>
              <w:rPr/>
            </w:pPr>
            <w:r w:rsidDel="00000000" w:rsidR="00000000" w:rsidRPr="00000000">
              <w:rPr>
                <w:rtl w:val="0"/>
              </w:rPr>
              <w:t xml:space="preserve">Need ICU</w:t>
            </w:r>
          </w:p>
        </w:tc>
      </w:tr>
      <w:tr>
        <w:trPr>
          <w:trHeight w:val="650" w:hRule="atLeast"/>
        </w:trPr>
        <w:tc>
          <w:tcPr>
            <w:tcBorders>
              <w:top w:color="000000" w:space="0" w:sz="0" w:val="nil"/>
              <w:left w:color="000000" w:space="0" w:sz="0" w:val="nil"/>
              <w:bottom w:color="000000" w:space="0" w:sz="8" w:val="single"/>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1A">
            <w:pPr>
              <w:spacing w:after="120" w:before="240" w:lineRule="auto"/>
              <w:jc w:val="center"/>
              <w:rPr/>
            </w:pPr>
            <w:hyperlink r:id="rId25">
              <w:r w:rsidDel="00000000" w:rsidR="00000000" w:rsidRPr="00000000">
                <w:rPr/>
                <w:drawing>
                  <wp:inline distB="19050" distT="19050" distL="19050" distR="19050">
                    <wp:extent cx="114300" cy="101600"/>
                    <wp:effectExtent b="0" l="0" r="0" t="0"/>
                    <wp:docPr id="68" name="image60.png"/>
                    <a:graphic>
                      <a:graphicData uri="http://schemas.openxmlformats.org/drawingml/2006/picture">
                        <pic:pic>
                          <pic:nvPicPr>
                            <pic:cNvPr id="0" name="image60.png"/>
                            <pic:cNvPicPr preferRelativeResize="0"/>
                          </pic:nvPicPr>
                          <pic:blipFill>
                            <a:blip r:embed="rId26"/>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edf2f8" w:val="clear"/>
            <w:tcMar>
              <w:top w:w="100.0" w:type="dxa"/>
              <w:left w:w="100.0" w:type="dxa"/>
              <w:bottom w:w="100.0" w:type="dxa"/>
              <w:right w:w="100.0" w:type="dxa"/>
            </w:tcMar>
            <w:vAlign w:val="top"/>
          </w:tcPr>
          <w:p w:rsidR="00000000" w:rsidDel="00000000" w:rsidP="00000000" w:rsidRDefault="00000000" w:rsidRPr="00000000" w14:paraId="0000001B">
            <w:pPr>
              <w:spacing w:after="120" w:before="240" w:lineRule="auto"/>
              <w:rPr/>
            </w:pPr>
            <w:r w:rsidDel="00000000" w:rsidR="00000000" w:rsidRPr="00000000">
              <w:rPr>
                <w:rtl w:val="0"/>
              </w:rPr>
              <w:t xml:space="preserve">Deaths</w:t>
            </w:r>
          </w:p>
        </w:tc>
      </w:tr>
    </w:tbl>
    <w:p w:rsidR="00000000" w:rsidDel="00000000" w:rsidP="00000000" w:rsidRDefault="00000000" w:rsidRPr="00000000" w14:paraId="0000001C">
      <w:pPr>
        <w:pStyle w:val="Heading3"/>
        <w:keepNext w:val="0"/>
        <w:keepLines w:val="0"/>
        <w:spacing w:before="280" w:lineRule="auto"/>
        <w:rPr>
          <w:color w:val="000000"/>
          <w:sz w:val="22"/>
          <w:szCs w:val="22"/>
        </w:rPr>
      </w:pPr>
      <w:bookmarkStart w:colFirst="0" w:colLast="0" w:name="_71u47ewckfsq" w:id="0"/>
      <w:bookmarkEnd w:id="0"/>
      <w:r w:rsidDel="00000000" w:rsidR="00000000" w:rsidRPr="00000000">
        <w:rPr>
          <w:rtl w:val="0"/>
        </w:rPr>
      </w:r>
    </w:p>
    <w:p w:rsidR="00000000" w:rsidDel="00000000" w:rsidP="00000000" w:rsidRDefault="00000000" w:rsidRPr="00000000" w14:paraId="0000001D">
      <w:pPr>
        <w:spacing w:after="120" w:befor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120" w:before="240" w:lineRule="auto"/>
              <w:rPr/>
            </w:pPr>
            <w:r w:rsidDel="00000000" w:rsidR="00000000" w:rsidRPr="00000000">
              <w:rPr/>
              <w:drawing>
                <wp:inline distB="114300" distT="114300" distL="114300" distR="114300">
                  <wp:extent cx="5810250" cy="5842000"/>
                  <wp:effectExtent b="0" l="0" r="0" t="0"/>
                  <wp:docPr id="55" name="image50.png"/>
                  <a:graphic>
                    <a:graphicData uri="http://schemas.openxmlformats.org/drawingml/2006/picture">
                      <pic:pic>
                        <pic:nvPicPr>
                          <pic:cNvPr id="0" name="image50.png"/>
                          <pic:cNvPicPr preferRelativeResize="0"/>
                        </pic:nvPicPr>
                        <pic:blipFill>
                          <a:blip r:embed="rId27"/>
                          <a:srcRect b="0" l="0" r="0" t="0"/>
                          <a:stretch>
                            <a:fillRect/>
                          </a:stretch>
                        </pic:blipFill>
                        <pic:spPr>
                          <a:xfrm>
                            <a:off x="0" y="0"/>
                            <a:ext cx="5810250" cy="58420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120" w:before="120" w:lineRule="auto"/>
              <w:ind w:left="0" w:firstLine="0"/>
              <w:rPr>
                <w:rPrChange w:author="Jeffrey Townsend" w:id="18" w:date="2020-04-26T21:11:20Z">
                  <w:rPr/>
                </w:rPrChange>
              </w:rPr>
            </w:pPr>
            <w:r w:rsidDel="00000000" w:rsidR="00000000" w:rsidRPr="00000000">
              <w:rPr>
                <w:b w:val="1"/>
                <w:rtl w:val="0"/>
                <w:rPrChange w:author="Jeffrey Townsend" w:id="18" w:date="2020-04-26T21:11:20Z">
                  <w:rPr>
                    <w:b w:val="1"/>
                    <w:sz w:val="24"/>
                    <w:szCs w:val="24"/>
                  </w:rPr>
                </w:rPrChange>
              </w:rPr>
              <w:t xml:space="preserve">Figure 1</w:t>
            </w:r>
            <w:r w:rsidDel="00000000" w:rsidR="00000000" w:rsidRPr="00000000">
              <w:rPr>
                <w:rtl w:val="0"/>
                <w:rPrChange w:author="Jeffrey Townsend" w:id="18" w:date="2020-04-26T21:11:20Z">
                  <w:rPr>
                    <w:sz w:val="24"/>
                    <w:szCs w:val="24"/>
                  </w:rPr>
                </w:rPrChange>
              </w:rPr>
              <w:t xml:space="preserve">. Model schematic.</w:t>
            </w:r>
            <w:r w:rsidDel="00000000" w:rsidR="00000000" w:rsidRPr="00000000">
              <w:rPr>
                <w:rtl w:val="0"/>
              </w:rPr>
            </w:r>
          </w:p>
        </w:tc>
      </w:tr>
    </w:tbl>
    <w:p w:rsidR="00000000" w:rsidDel="00000000" w:rsidP="00000000" w:rsidRDefault="00000000" w:rsidRPr="00000000" w14:paraId="00000020">
      <w:pPr>
        <w:spacing w:after="120" w:before="240" w:lineRule="auto"/>
        <w:rPr>
          <w:ins w:author="Jeffrey Townsend" w:id="34" w:date="2020-04-26T21:09:14Z"/>
        </w:rPr>
      </w:pPr>
      <w:ins w:author="Jeffrey Townsend" w:id="19" w:date="2020-04-26T18:25:52Z">
        <w:r w:rsidDel="00000000" w:rsidR="00000000" w:rsidRPr="00000000">
          <w:rPr>
            <w:rtl w:val="0"/>
          </w:rPr>
          <w:t xml:space="preserve">In our model, </w:t>
        </w:r>
      </w:ins>
      <w:del w:author="Jeffrey Townsend" w:id="19" w:date="2020-04-26T18:25:52Z">
        <w:r w:rsidDel="00000000" w:rsidR="00000000" w:rsidRPr="00000000">
          <w:rPr>
            <w:rtl w:val="0"/>
          </w:rPr>
          <w:delText xml:space="preserve"> </w:delText>
        </w:r>
      </w:del>
      <w:ins w:author="Jeffrey Townsend" w:id="19" w:date="2020-04-26T18:25:52Z">
        <w:del w:author="Jeffrey Townsend" w:id="19" w:date="2020-04-26T18:25:52Z">
          <w:r w:rsidDel="00000000" w:rsidR="00000000" w:rsidRPr="00000000">
            <w:rPr>
              <w:rtl w:val="0"/>
            </w:rPr>
            <w:delText xml:space="preserve">a</w:delText>
          </w:r>
        </w:del>
      </w:ins>
      <w:del w:author="Jeffrey Townsend" w:id="19" w:date="2020-04-26T18:25:52Z">
        <w:r w:rsidDel="00000000" w:rsidR="00000000" w:rsidRPr="00000000">
          <w:rPr>
            <w:rtl w:val="0"/>
          </w:rPr>
          <w:delText xml:space="preserve">A</w:delText>
        </w:r>
      </w:del>
      <w:ins w:author="Jeffrey Townsend" w:id="19" w:date="2020-04-26T18:25:52Z">
        <w:r w:rsidDel="00000000" w:rsidR="00000000" w:rsidRPr="00000000">
          <w:rPr>
            <w:rtl w:val="0"/>
          </w:rPr>
          <w:t xml:space="preserve">a</w:t>
        </w:r>
      </w:ins>
      <w:r w:rsidDel="00000000" w:rsidR="00000000" w:rsidRPr="00000000">
        <w:rPr>
          <w:rtl w:val="0"/>
        </w:rPr>
        <w:t xml:space="preserve">fter a susceptible individual (</w:t>
      </w:r>
      <w:hyperlink r:id="rId28">
        <w:r w:rsidDel="00000000" w:rsidR="00000000" w:rsidRPr="00000000">
          <w:rPr/>
          <w:drawing>
            <wp:inline distB="19050" distT="19050" distL="19050" distR="19050">
              <wp:extent cx="88900" cy="114300"/>
              <wp:effectExtent b="0" l="0" r="0" t="0"/>
              <wp:docPr id="56"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88900" cy="114300"/>
                      </a:xfrm>
                      <a:prstGeom prst="rect"/>
                      <a:ln/>
                    </pic:spPr>
                  </pic:pic>
                </a:graphicData>
              </a:graphic>
            </wp:inline>
          </w:drawing>
        </w:r>
      </w:hyperlink>
      <w:r w:rsidDel="00000000" w:rsidR="00000000" w:rsidRPr="00000000">
        <w:rPr>
          <w:rtl w:val="0"/>
        </w:rPr>
        <w:t xml:space="preserve">) acquire</w:t>
      </w:r>
      <w:del w:author="Jeffrey Townsend" w:id="20" w:date="2020-04-26T18:25:38Z">
        <w:r w:rsidDel="00000000" w:rsidR="00000000" w:rsidRPr="00000000">
          <w:rPr>
            <w:rtl w:val="0"/>
          </w:rPr>
          <w:delText xml:space="preserve">s</w:delText>
        </w:r>
      </w:del>
      <w:r w:rsidDel="00000000" w:rsidR="00000000" w:rsidRPr="00000000">
        <w:rPr>
          <w:rtl w:val="0"/>
        </w:rPr>
        <w:t xml:space="preserve"> infection, they remain in </w:t>
      </w:r>
      <w:ins w:author="Jeffrey Townsend" w:id="21" w:date="2020-04-26T20:09:06Z">
        <w:r w:rsidDel="00000000" w:rsidR="00000000" w:rsidRPr="00000000">
          <w:rPr>
            <w:rtl w:val="0"/>
          </w:rPr>
          <w:t xml:space="preserve">an non-infectious </w:t>
        </w:r>
      </w:ins>
      <w:r w:rsidDel="00000000" w:rsidR="00000000" w:rsidRPr="00000000">
        <w:rPr>
          <w:rtl w:val="0"/>
        </w:rPr>
        <w:t xml:space="preserve">incubation period (</w:t>
      </w:r>
      <w:hyperlink r:id="rId30">
        <w:r w:rsidDel="00000000" w:rsidR="00000000" w:rsidRPr="00000000">
          <w:rPr/>
          <w:drawing>
            <wp:inline distB="19050" distT="19050" distL="19050" distR="19050">
              <wp:extent cx="114300" cy="101600"/>
              <wp:effectExtent b="0" l="0" r="0" t="0"/>
              <wp:docPr id="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for an average of </w:t>
      </w:r>
      <w:hyperlink r:id="rId32">
        <w:r w:rsidDel="00000000" w:rsidR="00000000" w:rsidRPr="00000000">
          <w:rPr/>
          <w:drawing>
            <wp:inline distB="19050" distT="19050" distL="19050" distR="19050">
              <wp:extent cx="622300" cy="152400"/>
              <wp:effectExtent b="0" l="0" r="0" t="0"/>
              <wp:docPr id="44"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622300" cy="152400"/>
                      </a:xfrm>
                      <a:prstGeom prst="rect"/>
                      <a:ln/>
                    </pic:spPr>
                  </pic:pic>
                </a:graphicData>
              </a:graphic>
            </wp:inline>
          </w:drawing>
        </w:r>
      </w:hyperlink>
      <w:r w:rsidDel="00000000" w:rsidR="00000000" w:rsidRPr="00000000">
        <w:rPr>
          <w:rtl w:val="0"/>
        </w:rPr>
        <w:t xml:space="preserve"> days (</w:t>
      </w:r>
      <w:r w:rsidDel="00000000" w:rsidR="00000000" w:rsidRPr="00000000">
        <w:rPr>
          <w:b w:val="1"/>
          <w:rtl w:val="0"/>
          <w:rPrChange w:author="Jeffrey Townsend" w:id="22" w:date="2020-04-26T18:26:13Z">
            <w:rPr/>
          </w:rPrChange>
        </w:rPr>
        <w:t xml:space="preserve">Table 3</w:t>
      </w:r>
      <w:r w:rsidDel="00000000" w:rsidR="00000000" w:rsidRPr="00000000">
        <w:rPr>
          <w:rtl w:val="0"/>
        </w:rPr>
        <w:t xml:space="preserve">).</w:t>
      </w:r>
      <w:del w:author="Jeffrey Townsend" w:id="23" w:date="2020-04-26T20:09:28Z">
        <w:r w:rsidDel="00000000" w:rsidR="00000000" w:rsidRPr="00000000">
          <w:rPr>
            <w:rtl w:val="0"/>
          </w:rPr>
          <w:delText xml:space="preserve"> We assume that a person is not infectious during their incubation period</w:delText>
        </w:r>
      </w:del>
      <w:r w:rsidDel="00000000" w:rsidR="00000000" w:rsidRPr="00000000">
        <w:rPr>
          <w:rtl w:val="0"/>
        </w:rPr>
        <w:t xml:space="preserve">.</w:t>
      </w:r>
      <w:commentRangeStart w:id="4"/>
      <w:r w:rsidDel="00000000" w:rsidR="00000000" w:rsidRPr="00000000">
        <w:rPr>
          <w:rtl w:val="0"/>
        </w:rPr>
        <w:t xml:space="preserve"> Following the incubation period, an infected individual either remains asymptomatic (</w:t>
      </w:r>
      <w:hyperlink r:id="rId34">
        <w:r w:rsidDel="00000000" w:rsidR="00000000" w:rsidRPr="00000000">
          <w:rPr/>
          <w:drawing>
            <wp:inline distB="19050" distT="19050" distL="19050" distR="19050">
              <wp:extent cx="139700" cy="127000"/>
              <wp:effectExtent b="0" l="0" r="0" t="0"/>
              <wp:docPr id="20"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139700" cy="127000"/>
                      </a:xfrm>
                      <a:prstGeom prst="rect"/>
                      <a:ln/>
                    </pic:spPr>
                  </pic:pic>
                </a:graphicData>
              </a:graphic>
            </wp:inline>
          </w:drawing>
        </w:r>
      </w:hyperlink>
      <w:r w:rsidDel="00000000" w:rsidR="00000000" w:rsidRPr="00000000">
        <w:rPr>
          <w:rtl w:val="0"/>
        </w:rPr>
        <w:t xml:space="preserve">) or develops symptoms</w:t>
      </w:r>
      <w:commentRangeEnd w:id="4"/>
      <w:r w:rsidDel="00000000" w:rsidR="00000000" w:rsidRPr="00000000">
        <w:commentReference w:id="4"/>
      </w:r>
      <w:r w:rsidDel="00000000" w:rsidR="00000000" w:rsidRPr="00000000">
        <w:rPr>
          <w:rtl w:val="0"/>
        </w:rPr>
        <w:t xml:space="preserve"> (</w:t>
      </w:r>
      <w:hyperlink r:id="rId36">
        <w:r w:rsidDel="00000000" w:rsidR="00000000" w:rsidRPr="00000000">
          <w:rPr/>
          <w:drawing>
            <wp:inline distB="19050" distT="19050" distL="19050" distR="19050">
              <wp:extent cx="152400" cy="127000"/>
              <wp:effectExtent b="0" l="0" r="0" t="0"/>
              <wp:docPr id="19"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w:t>
      </w:r>
      <w:hyperlink r:id="rId38">
        <w:r w:rsidDel="00000000" w:rsidR="00000000" w:rsidRPr="00000000">
          <w:rPr/>
          <w:drawing>
            <wp:inline distB="19050" distT="19050" distL="19050" distR="19050">
              <wp:extent cx="152400" cy="127000"/>
              <wp:effectExtent b="0" l="0" r="0" t="0"/>
              <wp:docPr id="3"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A proportion of symptomatic individuals (</w:t>
      </w:r>
      <w:hyperlink r:id="rId40">
        <w:r w:rsidDel="00000000" w:rsidR="00000000" w:rsidRPr="00000000">
          <w:rPr/>
          <w:drawing>
            <wp:inline distB="19050" distT="19050" distL="19050" distR="19050">
              <wp:extent cx="444500" cy="152400"/>
              <wp:effectExtent b="0" l="0" r="0" t="0"/>
              <wp:docPr id="77" name="image68.png"/>
              <a:graphic>
                <a:graphicData uri="http://schemas.openxmlformats.org/drawingml/2006/picture">
                  <pic:pic>
                    <pic:nvPicPr>
                      <pic:cNvPr id="0" name="image68.png"/>
                      <pic:cNvPicPr preferRelativeResize="0"/>
                    </pic:nvPicPr>
                    <pic:blipFill>
                      <a:blip r:embed="rId41"/>
                      <a:srcRect b="0" l="0" r="0" t="0"/>
                      <a:stretch>
                        <a:fillRect/>
                      </a:stretch>
                    </pic:blipFill>
                    <pic:spPr>
                      <a:xfrm>
                        <a:off x="0" y="0"/>
                        <a:ext cx="444500" cy="152400"/>
                      </a:xfrm>
                      <a:prstGeom prst="rect"/>
                      <a:ln/>
                    </pic:spPr>
                  </pic:pic>
                </a:graphicData>
              </a:graphic>
            </wp:inline>
          </w:drawing>
        </w:r>
      </w:hyperlink>
      <w:r w:rsidDel="00000000" w:rsidR="00000000" w:rsidRPr="00000000">
        <w:rPr>
          <w:rtl w:val="0"/>
        </w:rPr>
        <w:t xml:space="preserve">) only develop mild symptoms (</w:t>
      </w:r>
      <w:hyperlink r:id="rId42">
        <w:r w:rsidDel="00000000" w:rsidR="00000000" w:rsidRPr="00000000">
          <w:rPr/>
          <w:drawing>
            <wp:inline distB="19050" distT="19050" distL="19050" distR="19050">
              <wp:extent cx="152400" cy="127000"/>
              <wp:effectExtent b="0" l="0" r="0" t="0"/>
              <wp:docPr id="21"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Symptomatic individuals with mild symptoms (</w:t>
      </w:r>
      <w:hyperlink r:id="rId44">
        <w:r w:rsidDel="00000000" w:rsidR="00000000" w:rsidRPr="00000000">
          <w:rPr/>
          <w:drawing>
            <wp:inline distB="19050" distT="19050" distL="19050" distR="19050">
              <wp:extent cx="152400" cy="127000"/>
              <wp:effectExtent b="0" l="0" r="0" t="0"/>
              <wp:docPr id="9" name="image71.png"/>
              <a:graphic>
                <a:graphicData uri="http://schemas.openxmlformats.org/drawingml/2006/picture">
                  <pic:pic>
                    <pic:nvPicPr>
                      <pic:cNvPr id="0" name="image71.png"/>
                      <pic:cNvPicPr preferRelativeResize="0"/>
                    </pic:nvPicPr>
                    <pic:blipFill>
                      <a:blip r:embed="rId45"/>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w:t>
      </w:r>
      <w:hyperlink r:id="rId46">
        <w:r w:rsidDel="00000000" w:rsidR="00000000" w:rsidRPr="00000000">
          <w:rPr/>
          <w:drawing>
            <wp:inline distB="19050" distT="19050" distL="19050" distR="19050">
              <wp:extent cx="203200" cy="139700"/>
              <wp:effectExtent b="0" l="0" r="0" t="0"/>
              <wp:docPr id="64" name="image56.png"/>
              <a:graphic>
                <a:graphicData uri="http://schemas.openxmlformats.org/drawingml/2006/picture">
                  <pic:pic>
                    <pic:nvPicPr>
                      <pic:cNvPr id="0" name="image56.png"/>
                      <pic:cNvPicPr preferRelativeResize="0"/>
                    </pic:nvPicPr>
                    <pic:blipFill>
                      <a:blip r:embed="rId47"/>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do not need hospitalization</w:t>
      </w:r>
      <w:ins w:author="Jeffrey Townsend" w:id="24" w:date="2020-04-26T20:10:37Z">
        <w:r w:rsidDel="00000000" w:rsidR="00000000" w:rsidRPr="00000000">
          <w:rPr>
            <w:rtl w:val="0"/>
          </w:rPr>
          <w:t xml:space="preserve">,</w:t>
        </w:r>
      </w:ins>
      <w:r w:rsidDel="00000000" w:rsidR="00000000" w:rsidRPr="00000000">
        <w:rPr>
          <w:rtl w:val="0"/>
        </w:rPr>
        <w:t xml:space="preserve"> and recover </w:t>
      </w:r>
      <w:ins w:author="Jeffrey Townsend" w:id="25" w:date="2020-04-26T20:10:42Z">
        <w:r w:rsidDel="00000000" w:rsidR="00000000" w:rsidRPr="00000000">
          <w:rPr>
            <w:rtl w:val="0"/>
          </w:rPr>
          <w:t xml:space="preserve">in</w:t>
        </w:r>
      </w:ins>
      <w:del w:author="Jeffrey Townsend" w:id="25" w:date="2020-04-26T20:10:42Z">
        <w:r w:rsidDel="00000000" w:rsidR="00000000" w:rsidRPr="00000000">
          <w:rPr>
            <w:rtl w:val="0"/>
          </w:rPr>
          <w:delText xml:space="preserve">on</w:delText>
        </w:r>
      </w:del>
      <w:r w:rsidDel="00000000" w:rsidR="00000000" w:rsidRPr="00000000">
        <w:rPr>
          <w:rtl w:val="0"/>
        </w:rPr>
        <w:t xml:space="preserve"> an average of </w:t>
      </w:r>
      <w:hyperlink r:id="rId48">
        <w:r w:rsidDel="00000000" w:rsidR="00000000" w:rsidRPr="00000000">
          <w:rPr/>
          <w:drawing>
            <wp:inline distB="19050" distT="19050" distL="19050" distR="19050">
              <wp:extent cx="609600" cy="152400"/>
              <wp:effectExtent b="0" l="0" r="0" t="0"/>
              <wp:docPr id="8"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609600" cy="152400"/>
                      </a:xfrm>
                      <a:prstGeom prst="rect"/>
                      <a:ln/>
                    </pic:spPr>
                  </pic:pic>
                </a:graphicData>
              </a:graphic>
            </wp:inline>
          </w:drawing>
        </w:r>
      </w:hyperlink>
      <w:r w:rsidDel="00000000" w:rsidR="00000000" w:rsidRPr="00000000">
        <w:rPr>
          <w:rtl w:val="0"/>
        </w:rPr>
        <w:t xml:space="preserve"> days (Table 3). A proportion of individuals (</w:t>
      </w:r>
      <w:hyperlink r:id="rId50">
        <w:r w:rsidDel="00000000" w:rsidR="00000000" w:rsidRPr="00000000">
          <w:rPr/>
          <w:drawing>
            <wp:inline distB="19050" distT="19050" distL="19050" distR="19050">
              <wp:extent cx="546100" cy="139700"/>
              <wp:effectExtent b="0" l="0" r="0" t="0"/>
              <wp:docPr id="71" name="image65.png"/>
              <a:graphic>
                <a:graphicData uri="http://schemas.openxmlformats.org/drawingml/2006/picture">
                  <pic:pic>
                    <pic:nvPicPr>
                      <pic:cNvPr id="0" name="image65.png"/>
                      <pic:cNvPicPr preferRelativeResize="0"/>
                    </pic:nvPicPr>
                    <pic:blipFill>
                      <a:blip r:embed="rId51"/>
                      <a:srcRect b="0" l="0" r="0" t="0"/>
                      <a:stretch>
                        <a:fillRect/>
                      </a:stretch>
                    </pic:blipFill>
                    <pic:spPr>
                      <a:xfrm>
                        <a:off x="0" y="0"/>
                        <a:ext cx="546100" cy="139700"/>
                      </a:xfrm>
                      <a:prstGeom prst="rect"/>
                      <a:ln/>
                    </pic:spPr>
                  </pic:pic>
                </a:graphicData>
              </a:graphic>
            </wp:inline>
          </w:drawing>
        </w:r>
      </w:hyperlink>
      <w:r w:rsidDel="00000000" w:rsidR="00000000" w:rsidRPr="00000000">
        <w:rPr>
          <w:rtl w:val="0"/>
        </w:rPr>
        <w:t xml:space="preserve">) with mild or severe symptoms are isolated within a day (</w:t>
      </w:r>
      <w:hyperlink r:id="rId52">
        <w:r w:rsidDel="00000000" w:rsidR="00000000" w:rsidRPr="00000000">
          <w:rPr/>
          <w:drawing>
            <wp:inline distB="19050" distT="19050" distL="19050" distR="19050">
              <wp:extent cx="152400" cy="127000"/>
              <wp:effectExtent b="0" l="0" r="0" t="0"/>
              <wp:docPr id="16"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152400" cy="127000"/>
                      </a:xfrm>
                      <a:prstGeom prst="rect"/>
                      <a:ln/>
                    </pic:spPr>
                  </pic:pic>
                </a:graphicData>
              </a:graphic>
            </wp:inline>
          </w:drawing>
        </w:r>
      </w:hyperlink>
      <w:del w:author="Jeffrey Townsend" w:id="26" w:date="2020-04-26T20:26:04Z">
        <w:r w:rsidDel="00000000" w:rsidR="00000000" w:rsidRPr="00000000">
          <w:rPr>
            <w:rtl w:val="0"/>
          </w:rPr>
          <w:delText xml:space="preserve">-&gt;</w:delText>
        </w:r>
      </w:del>
      <w:ins w:author="Jeffrey Townsend" w:id="26" w:date="2020-04-26T20:26:04Z">
        <w:r w:rsidDel="00000000" w:rsidR="00000000" w:rsidRPr="00000000">
          <w:rPr>
            <w:rtl w:val="0"/>
          </w:rPr>
          <w:t xml:space="preserve"> → </w:t>
        </w:r>
      </w:ins>
      <w:hyperlink r:id="rId54">
        <w:r w:rsidDel="00000000" w:rsidR="00000000" w:rsidRPr="00000000">
          <w:rPr/>
          <w:drawing>
            <wp:inline distB="19050" distT="19050" distL="19050" distR="19050">
              <wp:extent cx="203200" cy="139700"/>
              <wp:effectExtent b="0" l="0" r="0" t="0"/>
              <wp:docPr id="46"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w:t>
      </w:r>
      <w:hyperlink r:id="rId56">
        <w:r w:rsidDel="00000000" w:rsidR="00000000" w:rsidRPr="00000000">
          <w:rPr/>
          <w:drawing>
            <wp:inline distB="19050" distT="19050" distL="19050" distR="19050">
              <wp:extent cx="152400" cy="127000"/>
              <wp:effectExtent b="0" l="0" r="0" t="0"/>
              <wp:docPr id="32" name="image28.png"/>
              <a:graphic>
                <a:graphicData uri="http://schemas.openxmlformats.org/drawingml/2006/picture">
                  <pic:pic>
                    <pic:nvPicPr>
                      <pic:cNvPr id="0" name="image28.png"/>
                      <pic:cNvPicPr preferRelativeResize="0"/>
                    </pic:nvPicPr>
                    <pic:blipFill>
                      <a:blip r:embed="rId57"/>
                      <a:srcRect b="0" l="0" r="0" t="0"/>
                      <a:stretch>
                        <a:fillRect/>
                      </a:stretch>
                    </pic:blipFill>
                    <pic:spPr>
                      <a:xfrm>
                        <a:off x="0" y="0"/>
                        <a:ext cx="152400" cy="127000"/>
                      </a:xfrm>
                      <a:prstGeom prst="rect"/>
                      <a:ln/>
                    </pic:spPr>
                  </pic:pic>
                </a:graphicData>
              </a:graphic>
            </wp:inline>
          </w:drawing>
        </w:r>
      </w:hyperlink>
      <w:del w:author="Jeffrey Townsend" w:id="27" w:date="2020-04-26T20:25:47Z">
        <w:r w:rsidDel="00000000" w:rsidR="00000000" w:rsidRPr="00000000">
          <w:rPr>
            <w:rtl w:val="0"/>
          </w:rPr>
          <w:delText xml:space="preserve">-&gt;</w:delText>
        </w:r>
      </w:del>
      <w:ins w:author="Jeffrey Townsend" w:id="27" w:date="2020-04-26T20:25:47Z">
        <w:r w:rsidDel="00000000" w:rsidR="00000000" w:rsidRPr="00000000">
          <w:rPr>
            <w:rtl w:val="0"/>
          </w:rPr>
          <w:t xml:space="preserve"> → </w:t>
        </w:r>
      </w:ins>
      <w:hyperlink r:id="rId58">
        <w:r w:rsidDel="00000000" w:rsidR="00000000" w:rsidRPr="00000000">
          <w:rPr/>
          <w:drawing>
            <wp:inline distB="19050" distT="19050" distL="19050" distR="19050">
              <wp:extent cx="203200" cy="139700"/>
              <wp:effectExtent b="0" l="0" r="0" t="0"/>
              <wp:docPr id="51" name="image44.png"/>
              <a:graphic>
                <a:graphicData uri="http://schemas.openxmlformats.org/drawingml/2006/picture">
                  <pic:pic>
                    <pic:nvPicPr>
                      <pic:cNvPr id="0" name="image44.png"/>
                      <pic:cNvPicPr preferRelativeResize="0"/>
                    </pic:nvPicPr>
                    <pic:blipFill>
                      <a:blip r:embed="rId59"/>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Symptomatic individuals with severe symptoms (</w:t>
      </w:r>
      <w:hyperlink r:id="rId60">
        <w:r w:rsidDel="00000000" w:rsidR="00000000" w:rsidRPr="00000000">
          <w:rPr/>
          <w:drawing>
            <wp:inline distB="19050" distT="19050" distL="19050" distR="19050">
              <wp:extent cx="152400" cy="127000"/>
              <wp:effectExtent b="0" l="0" r="0" t="0"/>
              <wp:docPr id="53" name="image47.png"/>
              <a:graphic>
                <a:graphicData uri="http://schemas.openxmlformats.org/drawingml/2006/picture">
                  <pic:pic>
                    <pic:nvPicPr>
                      <pic:cNvPr id="0" name="image47.png"/>
                      <pic:cNvPicPr preferRelativeResize="0"/>
                    </pic:nvPicPr>
                    <pic:blipFill>
                      <a:blip r:embed="rId61"/>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w:t>
      </w:r>
      <w:hyperlink r:id="rId62">
        <w:r w:rsidDel="00000000" w:rsidR="00000000" w:rsidRPr="00000000">
          <w:rPr/>
          <w:drawing>
            <wp:inline distB="19050" distT="19050" distL="19050" distR="19050">
              <wp:extent cx="203200" cy="139700"/>
              <wp:effectExtent b="0" l="0" r="0" t="0"/>
              <wp:docPr id="15" name="image8.png"/>
              <a:graphic>
                <a:graphicData uri="http://schemas.openxmlformats.org/drawingml/2006/picture">
                  <pic:pic>
                    <pic:nvPicPr>
                      <pic:cNvPr id="0" name="image8.png"/>
                      <pic:cNvPicPr preferRelativeResize="0"/>
                    </pic:nvPicPr>
                    <pic:blipFill>
                      <a:blip r:embed="rId63"/>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either </w:t>
      </w:r>
      <w:ins w:author="Jeffrey Townsend" w:id="28" w:date="2020-04-26T20:26:44Z">
        <w:r w:rsidDel="00000000" w:rsidR="00000000" w:rsidRPr="00000000">
          <w:rPr>
            <w:rtl w:val="0"/>
          </w:rPr>
          <w:t xml:space="preserve">are</w:t>
        </w:r>
      </w:ins>
      <w:del w:author="Jeffrey Townsend" w:id="28" w:date="2020-04-26T20:26:44Z">
        <w:r w:rsidDel="00000000" w:rsidR="00000000" w:rsidRPr="00000000">
          <w:rPr>
            <w:rtl w:val="0"/>
          </w:rPr>
          <w:delText xml:space="preserve">need just</w:delText>
        </w:r>
      </w:del>
      <w:r w:rsidDel="00000000" w:rsidR="00000000" w:rsidRPr="00000000">
        <w:rPr>
          <w:rtl w:val="0"/>
        </w:rPr>
        <w:t xml:space="preserve"> hospitaliz</w:t>
      </w:r>
      <w:ins w:author="Jeffrey Townsend" w:id="29" w:date="2020-04-26T20:26:48Z">
        <w:r w:rsidDel="00000000" w:rsidR="00000000" w:rsidRPr="00000000">
          <w:rPr>
            <w:rtl w:val="0"/>
          </w:rPr>
          <w:t xml:space="preserve">ed</w:t>
        </w:r>
      </w:ins>
      <w:del w:author="Jeffrey Townsend" w:id="29" w:date="2020-04-26T20:26:48Z">
        <w:r w:rsidDel="00000000" w:rsidR="00000000" w:rsidRPr="00000000">
          <w:rPr>
            <w:rtl w:val="0"/>
          </w:rPr>
          <w:delText xml:space="preserve">ation</w:delText>
        </w:r>
      </w:del>
      <w:ins w:author="Jeffrey Townsend" w:id="29" w:date="2020-04-26T20:26:48Z">
        <w:r w:rsidDel="00000000" w:rsidR="00000000" w:rsidRPr="00000000">
          <w:rPr>
            <w:rtl w:val="0"/>
          </w:rPr>
          <w:t xml:space="preserve"> </w:t>
        </w:r>
      </w:ins>
      <w:r w:rsidDel="00000000" w:rsidR="00000000" w:rsidRPr="00000000">
        <w:rPr>
          <w:rtl w:val="0"/>
        </w:rPr>
        <w:t xml:space="preserve">(</w:t>
      </w:r>
      <w:hyperlink r:id="rId64">
        <w:r w:rsidDel="00000000" w:rsidR="00000000" w:rsidRPr="00000000">
          <w:rPr/>
          <w:drawing>
            <wp:inline distB="19050" distT="19050" distL="19050" distR="19050">
              <wp:extent cx="114300" cy="101600"/>
              <wp:effectExtent b="0" l="0" r="0" t="0"/>
              <wp:docPr id="57" name="image49.gif"/>
              <a:graphic>
                <a:graphicData uri="http://schemas.openxmlformats.org/drawingml/2006/picture">
                  <pic:pic>
                    <pic:nvPicPr>
                      <pic:cNvPr id="0" name="image49.gif"/>
                      <pic:cNvPicPr preferRelativeResize="0"/>
                    </pic:nvPicPr>
                    <pic:blipFill>
                      <a:blip r:embed="rId65"/>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ins w:author="Jeffrey Townsend" w:id="30" w:date="2020-04-26T20:26:30Z">
        <w:r w:rsidDel="00000000" w:rsidR="00000000" w:rsidRPr="00000000">
          <w:rPr>
            <w:rtl w:val="0"/>
          </w:rPr>
          <w:t xml:space="preserve">,</w:t>
        </w:r>
      </w:ins>
      <w:r w:rsidDel="00000000" w:rsidR="00000000" w:rsidRPr="00000000">
        <w:rPr>
          <w:rtl w:val="0"/>
        </w:rPr>
        <w:t xml:space="preserve"> or </w:t>
      </w:r>
      <w:ins w:author="Jeffrey Townsend" w:id="31" w:date="2020-04-26T20:27:14Z">
        <w:commentRangeStart w:id="5"/>
        <w:r w:rsidDel="00000000" w:rsidR="00000000" w:rsidRPr="00000000">
          <w:rPr>
            <w:rtl w:val="0"/>
          </w:rPr>
          <w:t xml:space="preserve">are</w:t>
        </w:r>
      </w:ins>
      <w:del w:author="Jeffrey Townsend" w:id="31" w:date="2020-04-26T20:27:14Z">
        <w:r w:rsidDel="00000000" w:rsidR="00000000" w:rsidRPr="00000000">
          <w:rPr>
            <w:rtl w:val="0"/>
          </w:rPr>
          <w:delText xml:space="preserve">also need to be</w:delText>
        </w:r>
      </w:del>
      <w:r w:rsidDel="00000000" w:rsidR="00000000" w:rsidRPr="00000000">
        <w:rPr>
          <w:rtl w:val="0"/>
        </w:rPr>
        <w:t xml:space="preserve"> in</w:t>
      </w:r>
      <w:ins w:author="Jeffrey Townsend" w:id="32" w:date="2020-04-26T20:26:35Z">
        <w:r w:rsidDel="00000000" w:rsidR="00000000" w:rsidRPr="00000000">
          <w:rPr>
            <w:rtl w:val="0"/>
          </w:rPr>
          <w:t xml:space="preserve"> an</w:t>
        </w:r>
      </w:ins>
      <w:r w:rsidDel="00000000" w:rsidR="00000000" w:rsidRPr="00000000">
        <w:rPr>
          <w:rtl w:val="0"/>
        </w:rPr>
        <w:t xml:space="preserve"> ICU</w:t>
      </w:r>
      <w:ins w:author="Jeffrey Townsend" w:id="33" w:date="2020-04-26T20:27:19Z">
        <w:r w:rsidDel="00000000" w:rsidR="00000000" w:rsidRPr="00000000">
          <w:rPr>
            <w:rtl w:val="0"/>
          </w:rPr>
          <w:t xml:space="preserve"> within a hospital</w:t>
        </w:r>
      </w:ins>
      <w:commentRangeEnd w:id="5"/>
      <w:r w:rsidDel="00000000" w:rsidR="00000000" w:rsidRPr="00000000">
        <w:commentReference w:id="5"/>
      </w:r>
      <w:r w:rsidDel="00000000" w:rsidR="00000000" w:rsidRPr="00000000">
        <w:rPr>
          <w:rtl w:val="0"/>
        </w:rPr>
        <w:t xml:space="preserve"> (</w:t>
      </w:r>
      <w:hyperlink r:id="rId66">
        <w:r w:rsidDel="00000000" w:rsidR="00000000" w:rsidRPr="00000000">
          <w:rPr/>
          <w:drawing>
            <wp:inline distB="19050" distT="19050" distL="19050" distR="19050">
              <wp:extent cx="101600" cy="114300"/>
              <wp:effectExtent b="0" l="0" r="0" t="0"/>
              <wp:docPr id="10"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Those hospitalized (</w:t>
      </w:r>
      <w:hyperlink r:id="rId68">
        <w:r w:rsidDel="00000000" w:rsidR="00000000" w:rsidRPr="00000000">
          <w:rPr/>
          <w:drawing>
            <wp:inline distB="19050" distT="19050" distL="19050" distR="19050">
              <wp:extent cx="114300" cy="101600"/>
              <wp:effectExtent b="0" l="0" r="0" t="0"/>
              <wp:docPr id="11" name="image13.png"/>
              <a:graphic>
                <a:graphicData uri="http://schemas.openxmlformats.org/drawingml/2006/picture">
                  <pic:pic>
                    <pic:nvPicPr>
                      <pic:cNvPr id="0" name="image13.png"/>
                      <pic:cNvPicPr preferRelativeResize="0"/>
                    </pic:nvPicPr>
                    <pic:blipFill>
                      <a:blip r:embed="rId69"/>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hyperlink r:id="rId70">
        <w:r w:rsidDel="00000000" w:rsidR="00000000" w:rsidRPr="00000000">
          <w:rPr/>
          <w:drawing>
            <wp:inline distB="19050" distT="19050" distL="19050" distR="19050">
              <wp:extent cx="101600" cy="114300"/>
              <wp:effectExtent b="0" l="0" r="0" t="0"/>
              <wp:docPr id="66" name="image59.png"/>
              <a:graphic>
                <a:graphicData uri="http://schemas.openxmlformats.org/drawingml/2006/picture">
                  <pic:pic>
                    <pic:nvPicPr>
                      <pic:cNvPr id="0" name="image59.png"/>
                      <pic:cNvPicPr preferRelativeResize="0"/>
                    </pic:nvPicPr>
                    <pic:blipFill>
                      <a:blip r:embed="rId71"/>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either recover or die.</w:t>
      </w:r>
      <w:ins w:author="Jeffrey Townsend" w:id="34" w:date="2020-04-26T21:09:14Z">
        <w:r w:rsidDel="00000000" w:rsidR="00000000" w:rsidRPr="00000000">
          <w:rPr>
            <w:rtl w:val="0"/>
          </w:rPr>
        </w:r>
      </w:ins>
    </w:p>
    <w:p w:rsidR="00000000" w:rsidDel="00000000" w:rsidP="00000000" w:rsidRDefault="00000000" w:rsidRPr="00000000" w14:paraId="00000021">
      <w:pPr>
        <w:spacing w:after="120" w:before="240" w:lineRule="auto"/>
        <w:rPr>
          <w:ins w:author="Jeffrey Townsend" w:id="34" w:date="2020-04-26T21:09:14Z"/>
        </w:rPr>
      </w:pPr>
      <w:ins w:author="Jeffrey Townsend" w:id="34" w:date="2020-04-26T21:09:14Z">
        <w:r w:rsidDel="00000000" w:rsidR="00000000" w:rsidRPr="00000000">
          <w:rPr>
            <w:rtl w:val="0"/>
          </w:rPr>
          <w:t xml:space="preserve">We</w:t>
        </w:r>
        <w:r w:rsidDel="00000000" w:rsidR="00000000" w:rsidRPr="00000000">
          <w:rPr>
            <w:rtl w:val="0"/>
          </w:rPr>
          <w:t xml:space="preserve"> stratified our model into four age groups: 0–19, 20–39, 50–64 and &gt;65 years of age. We specified an age-distribution of each location based on the most recent census </w:t>
        </w:r>
        <w:r w:rsidDel="00000000" w:rsidR="00000000" w:rsidRPr="00000000">
          <w:fldChar w:fldCharType="begin"/>
        </w:r>
        <w:r w:rsidDel="00000000" w:rsidR="00000000" w:rsidRPr="00000000">
          <w:instrText xml:space="preserve">HYPERLINK "https://paperpile.com/c/dN8otS/A429"</w:instrText>
        </w:r>
        <w:r w:rsidDel="00000000" w:rsidR="00000000" w:rsidRPr="00000000">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 and modeled to current population estimates for each location and for the red-light areas within it (</w:t>
        </w:r>
        <w:commentRangeStart w:id="6"/>
        <w:r w:rsidDel="00000000" w:rsidR="00000000" w:rsidRPr="00000000">
          <w:rPr>
            <w:rtl w:val="0"/>
          </w:rPr>
          <w:t xml:space="preserve">Table 1</w:t>
        </w:r>
        <w:commentRangeEnd w:id="6"/>
        <w:r w:rsidDel="00000000" w:rsidR="00000000" w:rsidRPr="00000000">
          <w:commentReference w:id="6"/>
        </w:r>
        <w:r w:rsidDel="00000000" w:rsidR="00000000" w:rsidRPr="00000000">
          <w:rPr>
            <w:rtl w:val="0"/>
          </w:rPr>
          <w:t xml:space="preserve">).</w:t>
        </w:r>
      </w:ins>
    </w:p>
    <w:tbl>
      <w:tblPr>
        <w:tblStyle w:val="Table3"/>
        <w:tblW w:w="937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85"/>
        <w:gridCol w:w="1260"/>
        <w:gridCol w:w="1260"/>
        <w:gridCol w:w="1200"/>
        <w:gridCol w:w="1350"/>
        <w:gridCol w:w="1170"/>
        <w:gridCol w:w="1650"/>
        <w:tblGridChange w:id="0">
          <w:tblGrid>
            <w:gridCol w:w="1485"/>
            <w:gridCol w:w="1260"/>
            <w:gridCol w:w="1260"/>
            <w:gridCol w:w="1200"/>
            <w:gridCol w:w="1350"/>
            <w:gridCol w:w="1170"/>
            <w:gridCol w:w="1650"/>
          </w:tblGrid>
        </w:tblGridChange>
      </w:tblGrid>
      <w:tr>
        <w:trPr>
          <w:trHeight w:val="740" w:hRule="atLeast"/>
          <w:ins w:author="Jeffrey Townsend" w:id="34" w:date="2020-04-26T21:09:14Z"/>
        </w:trPr>
        <w:tc>
          <w:tcPr>
            <w:gridSpan w:val="7"/>
            <w:tcBorders>
              <w:top w:color="000000" w:space="0" w:sz="0" w:val="nil"/>
              <w:left w:color="000000" w:space="0" w:sz="0" w:val="nil"/>
              <w:bottom w:color="000000" w:space="0" w:sz="8" w:val="single"/>
              <w:right w:color="000000"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22">
            <w:pPr>
              <w:spacing w:after="120" w:before="120" w:lineRule="auto"/>
              <w:rPr>
                <w:ins w:author="Jeffrey Townsend" w:id="34" w:date="2020-04-26T21:09:14Z"/>
              </w:rPr>
            </w:pPr>
            <w:ins w:author="Jeffrey Townsend" w:id="34" w:date="2020-04-26T21:09:14Z">
              <w:commentRangeStart w:id="7"/>
              <w:r w:rsidDel="00000000" w:rsidR="00000000" w:rsidRPr="00000000">
                <w:rPr>
                  <w:rtl w:val="0"/>
                </w:rPr>
                <w:t xml:space="preserve">Table 1</w:t>
              </w:r>
              <w:commentRangeEnd w:id="7"/>
              <w:r w:rsidDel="00000000" w:rsidR="00000000" w:rsidRPr="00000000">
                <w:commentReference w:id="7"/>
              </w:r>
              <w:r w:rsidDel="00000000" w:rsidR="00000000" w:rsidRPr="00000000">
                <w:rPr>
                  <w:rtl w:val="0"/>
                </w:rPr>
                <w:t xml:space="preserve">. Demography and red-light area data.</w:t>
              </w:r>
              <w:r w:rsidDel="00000000" w:rsidR="00000000" w:rsidRPr="00000000">
                <w:rPr>
                  <w:rtl w:val="0"/>
                </w:rPr>
              </w:r>
            </w:ins>
          </w:p>
        </w:tc>
      </w:tr>
      <w:tr>
        <w:trPr>
          <w:trHeight w:val="740" w:hRule="atLeast"/>
          <w:ins w:author="Jeffrey Townsend" w:id="34" w:date="2020-04-26T21:09:14Z"/>
        </w:trPr>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29">
            <w:pPr>
              <w:spacing w:after="120" w:before="240" w:lineRule="auto"/>
              <w:rPr>
                <w:ins w:author="Jeffrey Townsend" w:id="34" w:date="2020-04-26T21:09:14Z"/>
              </w:rPr>
            </w:pPr>
            <w:ins w:author="Jeffrey Townsend" w:id="34" w:date="2020-04-26T21:09:14Z">
              <w:r w:rsidDel="00000000" w:rsidR="00000000" w:rsidRPr="00000000">
                <w:rPr>
                  <w:rtl w:val="0"/>
                </w:rPr>
                <w:t xml:space="preserve">Location</w:t>
              </w:r>
            </w:ins>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2A">
            <w:pPr>
              <w:spacing w:after="120" w:before="240" w:lineRule="auto"/>
              <w:rPr>
                <w:ins w:author="Jeffrey Townsend" w:id="34" w:date="2020-04-26T21:09:14Z"/>
              </w:rPr>
            </w:pPr>
            <w:ins w:author="Jeffrey Townsend" w:id="34" w:date="2020-04-26T21:09:14Z">
              <w:r w:rsidDel="00000000" w:rsidR="00000000" w:rsidRPr="00000000">
                <w:rPr>
                  <w:rtl w:val="0"/>
                </w:rPr>
                <w:t xml:space="preserve">Mumbai</w:t>
              </w:r>
            </w:ins>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2B">
            <w:pPr>
              <w:spacing w:after="120" w:before="240" w:lineRule="auto"/>
              <w:rPr>
                <w:ins w:author="Jeffrey Townsend" w:id="34" w:date="2020-04-26T21:09:14Z"/>
              </w:rPr>
            </w:pPr>
            <w:ins w:author="Jeffrey Townsend" w:id="34" w:date="2020-04-26T21:09:14Z">
              <w:r w:rsidDel="00000000" w:rsidR="00000000" w:rsidRPr="00000000">
                <w:rPr>
                  <w:rtl w:val="0"/>
                </w:rPr>
                <w:t xml:space="preserve">Nagpur</w:t>
              </w:r>
            </w:ins>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2C">
            <w:pPr>
              <w:spacing w:after="120" w:before="240" w:lineRule="auto"/>
              <w:rPr>
                <w:ins w:author="Jeffrey Townsend" w:id="34" w:date="2020-04-26T21:09:14Z"/>
              </w:rPr>
            </w:pPr>
            <w:ins w:author="Jeffrey Townsend" w:id="34" w:date="2020-04-26T21:09:14Z">
              <w:r w:rsidDel="00000000" w:rsidR="00000000" w:rsidRPr="00000000">
                <w:rPr>
                  <w:rtl w:val="0"/>
                </w:rPr>
                <w:t xml:space="preserve">Delhi</w:t>
              </w:r>
            </w:ins>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2D">
            <w:pPr>
              <w:spacing w:after="120" w:before="240" w:lineRule="auto"/>
              <w:rPr>
                <w:ins w:author="Jeffrey Townsend" w:id="34" w:date="2020-04-26T21:09:14Z"/>
              </w:rPr>
            </w:pPr>
            <w:ins w:author="Jeffrey Townsend" w:id="34" w:date="2020-04-26T21:09:14Z">
              <w:r w:rsidDel="00000000" w:rsidR="00000000" w:rsidRPr="00000000">
                <w:rPr>
                  <w:rtl w:val="0"/>
                </w:rPr>
                <w:t xml:space="preserve">Kolkata</w:t>
              </w:r>
            </w:ins>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2E">
            <w:pPr>
              <w:spacing w:after="120" w:before="240" w:lineRule="auto"/>
              <w:rPr>
                <w:ins w:author="Jeffrey Townsend" w:id="34" w:date="2020-04-26T21:09:14Z"/>
              </w:rPr>
            </w:pPr>
            <w:ins w:author="Jeffrey Townsend" w:id="34" w:date="2020-04-26T21:09:14Z">
              <w:r w:rsidDel="00000000" w:rsidR="00000000" w:rsidRPr="00000000">
                <w:rPr>
                  <w:rtl w:val="0"/>
                </w:rPr>
                <w:t xml:space="preserve">Pune</w:t>
              </w:r>
            </w:ins>
          </w:p>
        </w:tc>
        <w:tc>
          <w:tcPr>
            <w:tcBorders>
              <w:top w:color="000000" w:space="0" w:sz="8" w:val="single"/>
              <w:left w:color="000000" w:space="0" w:sz="0" w:val="nil"/>
              <w:bottom w:color="000000" w:space="0" w:sz="8" w:val="single"/>
              <w:right w:color="000000" w:space="0" w:sz="0" w:val="nil"/>
            </w:tcBorders>
            <w:shd w:fill="e69138" w:val="clear"/>
            <w:tcMar>
              <w:top w:w="100.0" w:type="dxa"/>
              <w:left w:w="100.0" w:type="dxa"/>
              <w:bottom w:w="100.0" w:type="dxa"/>
              <w:right w:w="100.0" w:type="dxa"/>
            </w:tcMar>
            <w:vAlign w:val="top"/>
          </w:tcPr>
          <w:p w:rsidR="00000000" w:rsidDel="00000000" w:rsidP="00000000" w:rsidRDefault="00000000" w:rsidRPr="00000000" w14:paraId="0000002F">
            <w:pPr>
              <w:spacing w:after="120" w:before="240" w:lineRule="auto"/>
              <w:rPr>
                <w:ins w:author="Jeffrey Townsend" w:id="34" w:date="2020-04-26T21:09:14Z"/>
              </w:rPr>
            </w:pPr>
            <w:ins w:author="Jeffrey Townsend" w:id="34" w:date="2020-04-26T21:09:14Z">
              <w:r w:rsidDel="00000000" w:rsidR="00000000" w:rsidRPr="00000000">
                <w:rPr>
                  <w:rtl w:val="0"/>
                </w:rPr>
                <w:t xml:space="preserve">India</w:t>
              </w:r>
            </w:ins>
          </w:p>
        </w:tc>
      </w:tr>
      <w:tr>
        <w:trPr>
          <w:trHeight w:val="890" w:hRule="atLeast"/>
          <w:ins w:author="Jeffrey Townsend" w:id="34" w:date="2020-04-26T21:09:14Z"/>
        </w:trPr>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30">
            <w:pPr>
              <w:spacing w:after="120" w:before="240" w:lineRule="auto"/>
              <w:rPr>
                <w:ins w:author="Jeffrey Townsend" w:id="34" w:date="2020-04-26T21:09:14Z"/>
              </w:rPr>
            </w:pPr>
            <w:ins w:author="Jeffrey Townsend" w:id="34" w:date="2020-04-26T21:09:14Z">
              <w:r w:rsidDel="00000000" w:rsidR="00000000" w:rsidRPr="00000000">
                <w:rPr>
                  <w:rtl w:val="0"/>
                </w:rPr>
                <w:t xml:space="preserve">General population</w:t>
              </w:r>
            </w:ins>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31">
            <w:pPr>
              <w:spacing w:after="120" w:before="240" w:lineRule="auto"/>
              <w:rPr>
                <w:ins w:author="Jeffrey Townsend" w:id="34" w:date="2020-04-26T21:09:14Z"/>
              </w:rPr>
            </w:pPr>
            <w:ins w:author="Jeffrey Townsend" w:id="34" w:date="2020-04-26T21:09:14Z">
              <w:r w:rsidDel="00000000" w:rsidR="00000000" w:rsidRPr="00000000">
                <w:rPr>
                  <w:rtl w:val="0"/>
                </w:rPr>
                <w:t xml:space="preserve">20,411,00</w:t>
              </w:r>
            </w:ins>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32">
            <w:pPr>
              <w:spacing w:after="120" w:before="240" w:lineRule="auto"/>
              <w:rPr>
                <w:ins w:author="Jeffrey Townsend" w:id="34" w:date="2020-04-26T21:09:14Z"/>
              </w:rPr>
            </w:pPr>
            <w:ins w:author="Jeffrey Townsend" w:id="34" w:date="2020-04-26T21:09:14Z">
              <w:r w:rsidDel="00000000" w:rsidR="00000000" w:rsidRPr="00000000">
                <w:rPr>
                  <w:rtl w:val="0"/>
                </w:rPr>
                <w:t xml:space="preserve">2,893,000</w:t>
              </w:r>
            </w:ins>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33">
            <w:pPr>
              <w:spacing w:after="120" w:before="240" w:lineRule="auto"/>
              <w:rPr>
                <w:ins w:author="Jeffrey Townsend" w:id="34" w:date="2020-04-26T21:09:14Z"/>
              </w:rPr>
            </w:pPr>
            <w:ins w:author="Jeffrey Townsend" w:id="34" w:date="2020-04-26T21:09:14Z">
              <w:r w:rsidDel="00000000" w:rsidR="00000000" w:rsidRPr="00000000">
                <w:rPr>
                  <w:rtl w:val="0"/>
                </w:rPr>
                <w:t xml:space="preserve">19,500,00</w:t>
              </w:r>
            </w:ins>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34">
            <w:pPr>
              <w:spacing w:after="120" w:before="240" w:lineRule="auto"/>
              <w:rPr>
                <w:ins w:author="Jeffrey Townsend" w:id="34" w:date="2020-04-26T21:09:14Z"/>
              </w:rPr>
            </w:pPr>
            <w:ins w:author="Jeffrey Townsend" w:id="34" w:date="2020-04-26T21:09:14Z">
              <w:r w:rsidDel="00000000" w:rsidR="00000000" w:rsidRPr="00000000">
                <w:rPr>
                  <w:rtl w:val="0"/>
                </w:rPr>
                <w:t xml:space="preserve">14,850,000</w:t>
              </w:r>
            </w:ins>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35">
            <w:pPr>
              <w:spacing w:after="120" w:before="240" w:lineRule="auto"/>
              <w:rPr>
                <w:ins w:author="Jeffrey Townsend" w:id="34" w:date="2020-04-26T21:09:14Z"/>
              </w:rPr>
            </w:pPr>
            <w:ins w:author="Jeffrey Townsend" w:id="34" w:date="2020-04-26T21:09:14Z">
              <w:commentRangeStart w:id="8"/>
              <w:r w:rsidDel="00000000" w:rsidR="00000000" w:rsidRPr="00000000">
                <w:rPr>
                  <w:rtl w:val="0"/>
                </w:rPr>
                <w:t xml:space="preserve">6,629,000</w:t>
              </w:r>
              <w:commentRangeEnd w:id="8"/>
              <w:r w:rsidDel="00000000" w:rsidR="00000000" w:rsidRPr="00000000">
                <w:commentReference w:id="8"/>
              </w:r>
              <w:r w:rsidDel="00000000" w:rsidR="00000000" w:rsidRPr="00000000">
                <w:rPr>
                  <w:rtl w:val="0"/>
                </w:rPr>
              </w:r>
            </w:ins>
          </w:p>
        </w:tc>
        <w:tc>
          <w:tcPr>
            <w:tcBorders>
              <w:top w:color="000000" w:space="0" w:sz="8" w:val="single"/>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36">
            <w:pPr>
              <w:spacing w:after="120" w:before="240" w:lineRule="auto"/>
              <w:rPr>
                <w:ins w:author="Jeffrey Townsend" w:id="34" w:date="2020-04-26T21:09:14Z"/>
              </w:rPr>
            </w:pPr>
            <w:ins w:author="Jeffrey Townsend" w:id="34" w:date="2020-04-26T21:09:14Z">
              <w:r w:rsidDel="00000000" w:rsidR="00000000" w:rsidRPr="00000000">
                <w:rPr>
                  <w:rtl w:val="0"/>
                </w:rPr>
                <w:t xml:space="preserve">1,380,004,385</w:t>
              </w:r>
            </w:ins>
          </w:p>
        </w:tc>
      </w:tr>
      <w:tr>
        <w:trPr>
          <w:trHeight w:val="1040" w:hRule="atLeast"/>
          <w:ins w:author="Jeffrey Townsend" w:id="34" w:date="2020-04-26T21:09:14Z"/>
        </w:trPr>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37">
            <w:pPr>
              <w:spacing w:after="120" w:before="240" w:lineRule="auto"/>
              <w:rPr>
                <w:ins w:author="Jeffrey Townsend" w:id="34" w:date="2020-04-26T21:09:14Z"/>
              </w:rPr>
            </w:pPr>
            <w:ins w:author="Jeffrey Townsend" w:id="34" w:date="2020-04-26T21:09:14Z">
              <w:r w:rsidDel="00000000" w:rsidR="00000000" w:rsidRPr="00000000">
                <w:rPr>
                  <w:rtl w:val="0"/>
                </w:rPr>
                <w:t xml:space="preserve">Red-light area population</w:t>
              </w:r>
            </w:ins>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38">
            <w:pPr>
              <w:spacing w:after="120" w:before="240" w:lineRule="auto"/>
              <w:rPr>
                <w:ins w:author="Jeffrey Townsend" w:id="34" w:date="2020-04-26T21:09:14Z"/>
              </w:rPr>
            </w:pPr>
            <w:ins w:author="Jeffrey Townsend" w:id="34" w:date="2020-04-26T21:09:14Z">
              <w:r w:rsidDel="00000000" w:rsidR="00000000" w:rsidRPr="00000000">
                <w:rPr>
                  <w:rtl w:val="0"/>
                </w:rPr>
                <w:t xml:space="preserve">5,471</w:t>
              </w:r>
            </w:ins>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39">
            <w:pPr>
              <w:spacing w:after="120" w:before="240" w:lineRule="auto"/>
              <w:rPr>
                <w:ins w:author="Jeffrey Townsend" w:id="34" w:date="2020-04-26T21:09:14Z"/>
              </w:rPr>
            </w:pPr>
            <w:ins w:author="Jeffrey Townsend" w:id="34" w:date="2020-04-26T21:09:14Z">
              <w:r w:rsidDel="00000000" w:rsidR="00000000" w:rsidRPr="00000000">
                <w:rPr>
                  <w:rtl w:val="0"/>
                </w:rPr>
                <w:t xml:space="preserve">2,310</w:t>
              </w:r>
            </w:ins>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3A">
            <w:pPr>
              <w:spacing w:after="120" w:before="240" w:lineRule="auto"/>
              <w:rPr>
                <w:ins w:author="Jeffrey Townsend" w:id="34" w:date="2020-04-26T21:09:14Z"/>
              </w:rPr>
            </w:pPr>
            <w:ins w:author="Jeffrey Townsend" w:id="34" w:date="2020-04-26T21:09:14Z">
              <w:r w:rsidDel="00000000" w:rsidR="00000000" w:rsidRPr="00000000">
                <w:rPr>
                  <w:rtl w:val="0"/>
                </w:rPr>
                <w:t xml:space="preserve">4,048</w:t>
              </w:r>
            </w:ins>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3B">
            <w:pPr>
              <w:spacing w:after="120" w:before="240" w:lineRule="auto"/>
              <w:rPr>
                <w:ins w:author="Jeffrey Townsend" w:id="34" w:date="2020-04-26T21:09:14Z"/>
              </w:rPr>
            </w:pPr>
            <w:ins w:author="Jeffrey Townsend" w:id="34" w:date="2020-04-26T21:09:14Z">
              <w:r w:rsidDel="00000000" w:rsidR="00000000" w:rsidRPr="00000000">
                <w:rPr>
                  <w:rtl w:val="0"/>
                </w:rPr>
                <w:t xml:space="preserve">16,000</w:t>
              </w:r>
            </w:ins>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3C">
            <w:pPr>
              <w:spacing w:after="120" w:before="240" w:lineRule="auto"/>
              <w:rPr>
                <w:ins w:author="Jeffrey Townsend" w:id="34" w:date="2020-04-26T21:09:14Z"/>
              </w:rPr>
            </w:pPr>
            <w:ins w:author="Jeffrey Townsend" w:id="34" w:date="2020-04-26T21:09:14Z">
              <w:r w:rsidDel="00000000" w:rsidR="00000000" w:rsidRPr="00000000">
                <w:rPr>
                  <w:rtl w:val="0"/>
                </w:rPr>
                <w:t xml:space="preserve">6,345</w:t>
              </w:r>
            </w:ins>
          </w:p>
        </w:tc>
        <w:tc>
          <w:tcPr>
            <w:tcBorders>
              <w:top w:color="000000" w:space="0" w:sz="0" w:val="nil"/>
              <w:left w:color="000000" w:space="0" w:sz="0" w:val="nil"/>
              <w:bottom w:color="000000" w:space="0" w:sz="0" w:val="nil"/>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3D">
            <w:pPr>
              <w:spacing w:after="120" w:before="240" w:lineRule="auto"/>
              <w:rPr>
                <w:ins w:author="Jeffrey Townsend" w:id="34" w:date="2020-04-26T21:09:14Z"/>
              </w:rPr>
            </w:pPr>
            <w:ins w:author="Jeffrey Townsend" w:id="34" w:date="2020-04-26T21:09:14Z">
              <w:r w:rsidDel="00000000" w:rsidR="00000000" w:rsidRPr="00000000">
                <w:rPr>
                  <w:rtl w:val="0"/>
                </w:rPr>
                <w:t xml:space="preserve">637,500</w:t>
              </w:r>
            </w:ins>
          </w:p>
        </w:tc>
      </w:tr>
      <w:tr>
        <w:trPr>
          <w:trHeight w:val="2000" w:hRule="atLeast"/>
          <w:ins w:author="Jeffrey Townsend" w:id="34" w:date="2020-04-26T21:09:14Z"/>
        </w:trPr>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3E">
            <w:pPr>
              <w:spacing w:after="120" w:before="240" w:lineRule="auto"/>
              <w:rPr>
                <w:ins w:author="Jeffrey Townsend" w:id="34" w:date="2020-04-26T21:09:14Z"/>
              </w:rPr>
            </w:pPr>
            <w:ins w:author="Jeffrey Townsend" w:id="34" w:date="2020-04-26T21:09:14Z">
              <w:r w:rsidDel="00000000" w:rsidR="00000000" w:rsidRPr="00000000">
                <w:rPr>
                  <w:rtl w:val="0"/>
                </w:rPr>
                <w:t xml:space="preserve">Total daily interaction between general population and red-light area</w:t>
              </w:r>
            </w:ins>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3F">
            <w:pPr>
              <w:spacing w:after="120" w:before="240" w:lineRule="auto"/>
              <w:rPr>
                <w:ins w:author="Jeffrey Townsend" w:id="34" w:date="2020-04-26T21:09:14Z"/>
              </w:rPr>
            </w:pPr>
            <w:ins w:author="Jeffrey Townsend" w:id="34" w:date="2020-04-26T21:09:14Z">
              <w:r w:rsidDel="00000000" w:rsidR="00000000" w:rsidRPr="00000000">
                <w:rPr>
                  <w:rtl w:val="0"/>
                </w:rPr>
                <w:t xml:space="preserve">441,000</w:t>
              </w:r>
            </w:ins>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40">
            <w:pPr>
              <w:spacing w:after="120" w:before="240" w:lineRule="auto"/>
              <w:rPr>
                <w:ins w:author="Jeffrey Townsend" w:id="34" w:date="2020-04-26T21:09:14Z"/>
              </w:rPr>
            </w:pPr>
            <w:ins w:author="Jeffrey Townsend" w:id="34" w:date="2020-04-26T21:09:14Z">
              <w:r w:rsidDel="00000000" w:rsidR="00000000" w:rsidRPr="00000000">
                <w:rPr>
                  <w:rtl w:val="0"/>
                </w:rPr>
                <w:t xml:space="preserve">252,000</w:t>
              </w:r>
            </w:ins>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41">
            <w:pPr>
              <w:spacing w:after="120" w:before="240" w:lineRule="auto"/>
              <w:rPr>
                <w:ins w:author="Jeffrey Townsend" w:id="34" w:date="2020-04-26T21:09:14Z"/>
              </w:rPr>
            </w:pPr>
            <w:ins w:author="Jeffrey Townsend" w:id="34" w:date="2020-04-26T21:09:14Z">
              <w:r w:rsidDel="00000000" w:rsidR="00000000" w:rsidRPr="00000000">
                <w:rPr>
                  <w:rtl w:val="0"/>
                </w:rPr>
                <w:t xml:space="preserve">777,000</w:t>
              </w:r>
            </w:ins>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42">
            <w:pPr>
              <w:spacing w:after="120" w:before="240" w:lineRule="auto"/>
              <w:rPr>
                <w:ins w:author="Jeffrey Townsend" w:id="34" w:date="2020-04-26T21:09:14Z"/>
              </w:rPr>
            </w:pPr>
            <w:ins w:author="Jeffrey Townsend" w:id="34" w:date="2020-04-26T21:09:14Z">
              <w:r w:rsidDel="00000000" w:rsidR="00000000" w:rsidRPr="00000000">
                <w:rPr>
                  <w:rtl w:val="0"/>
                </w:rPr>
                <w:t xml:space="preserve">2,112,000</w:t>
              </w:r>
            </w:ins>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43">
            <w:pPr>
              <w:spacing w:after="120" w:before="240" w:lineRule="auto"/>
              <w:rPr>
                <w:ins w:author="Jeffrey Townsend" w:id="34" w:date="2020-04-26T21:09:14Z"/>
              </w:rPr>
            </w:pPr>
            <w:ins w:author="Jeffrey Townsend" w:id="34" w:date="2020-04-26T21:09:14Z">
              <w:r w:rsidDel="00000000" w:rsidR="00000000" w:rsidRPr="00000000">
                <w:rPr>
                  <w:rtl w:val="0"/>
                </w:rPr>
                <w:t xml:space="preserve">820,000</w:t>
              </w:r>
            </w:ins>
          </w:p>
        </w:tc>
        <w:tc>
          <w:tcPr>
            <w:tcBorders>
              <w:top w:color="000000" w:space="0" w:sz="0" w:val="nil"/>
              <w:left w:color="000000" w:space="0" w:sz="0" w:val="nil"/>
              <w:bottom w:color="000000" w:space="0" w:sz="0" w:val="nil"/>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44">
            <w:pPr>
              <w:spacing w:after="120" w:before="240" w:lineRule="auto"/>
              <w:rPr>
                <w:ins w:author="Jeffrey Townsend" w:id="34" w:date="2020-04-26T21:09:14Z"/>
              </w:rPr>
            </w:pPr>
            <w:ins w:author="Jeffrey Townsend" w:id="34" w:date="2020-04-26T21:09:14Z">
              <w:r w:rsidDel="00000000" w:rsidR="00000000" w:rsidRPr="00000000">
                <w:rPr>
                  <w:rtl w:val="0"/>
                </w:rPr>
                <w:t xml:space="preserve">20,475,000</w:t>
              </w:r>
            </w:ins>
          </w:p>
        </w:tc>
      </w:tr>
      <w:tr>
        <w:trPr>
          <w:trHeight w:val="2330" w:hRule="atLeast"/>
          <w:ins w:author="Jeffrey Townsend" w:id="34" w:date="2020-04-26T21:09:14Z"/>
        </w:trPr>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45">
            <w:pPr>
              <w:spacing w:after="120" w:before="240" w:lineRule="auto"/>
              <w:rPr>
                <w:ins w:author="Jeffrey Townsend" w:id="34" w:date="2020-04-26T21:09:14Z"/>
              </w:rPr>
            </w:pPr>
            <w:ins w:author="Jeffrey Townsend" w:id="34" w:date="2020-04-26T21:09:14Z">
              <w:r w:rsidDel="00000000" w:rsidR="00000000" w:rsidRPr="00000000">
                <w:rPr>
                  <w:rtl w:val="0"/>
                </w:rPr>
                <w:t xml:space="preserve">Contact rate between general population and red-light area (</w:t>
              </w:r>
              <w:r w:rsidDel="00000000" w:rsidR="00000000" w:rsidRPr="00000000">
                <w:fldChar w:fldCharType="begin"/>
              </w:r>
              <w:r w:rsidDel="00000000" w:rsidR="00000000" w:rsidRPr="00000000">
                <w:instrText xml:space="preserve">HYPERLINK "https://www.codecogs.com/eqnedit.php?latex=c_r#0"</w:instrText>
              </w:r>
              <w:r w:rsidDel="00000000" w:rsidR="00000000" w:rsidRPr="00000000">
                <w:fldChar w:fldCharType="separate"/>
              </w:r>
              <w:r w:rsidDel="00000000" w:rsidR="00000000" w:rsidRPr="00000000">
                <w:rPr/>
                <w:drawing>
                  <wp:inline distB="19050" distT="19050" distL="19050" distR="19050">
                    <wp:extent cx="101600" cy="88900"/>
                    <wp:effectExtent b="0" l="0" r="0" t="0"/>
                    <wp:docPr id="69" name="image61.png"/>
                    <a:graphic>
                      <a:graphicData uri="http://schemas.openxmlformats.org/drawingml/2006/picture">
                        <pic:pic>
                          <pic:nvPicPr>
                            <pic:cNvPr id="0" name="image61.png"/>
                            <pic:cNvPicPr preferRelativeResize="0"/>
                          </pic:nvPicPr>
                          <pic:blipFill>
                            <a:blip r:embed="rId72"/>
                            <a:srcRect b="0" l="0" r="0" t="0"/>
                            <a:stretch>
                              <a:fillRect/>
                            </a:stretch>
                          </pic:blipFill>
                          <pic:spPr>
                            <a:xfrm>
                              <a:off x="0" y="0"/>
                              <a:ext cx="101600" cy="88900"/>
                            </a:xfrm>
                            <a:prstGeom prst="rect"/>
                            <a:ln/>
                          </pic:spPr>
                        </pic:pic>
                      </a:graphicData>
                    </a:graphic>
                  </wp:inline>
                </w:drawing>
              </w:r>
              <w:r w:rsidDel="00000000" w:rsidR="00000000" w:rsidRPr="00000000">
                <w:fldChar w:fldCharType="end"/>
              </w:r>
              <w:r w:rsidDel="00000000" w:rsidR="00000000" w:rsidRPr="00000000">
                <w:rPr>
                  <w:rtl w:val="0"/>
                </w:rPr>
                <w:t xml:space="preserve">)</w:t>
              </w:r>
            </w:ins>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46">
            <w:pPr>
              <w:spacing w:after="120" w:before="240" w:lineRule="auto"/>
              <w:rPr>
                <w:ins w:author="Jeffrey Townsend" w:id="34" w:date="2020-04-26T21:09:14Z"/>
              </w:rPr>
            </w:pPr>
            <w:ins w:author="Jeffrey Townsend" w:id="34" w:date="2020-04-26T21:09:14Z">
              <w:r w:rsidDel="00000000" w:rsidR="00000000" w:rsidRPr="00000000">
                <w:rPr>
                  <w:rtl w:val="0"/>
                </w:rPr>
                <w:t xml:space="preserve">0.0216</w:t>
              </w:r>
            </w:ins>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47">
            <w:pPr>
              <w:spacing w:after="120" w:before="240" w:lineRule="auto"/>
              <w:rPr>
                <w:ins w:author="Jeffrey Townsend" w:id="34" w:date="2020-04-26T21:09:14Z"/>
              </w:rPr>
            </w:pPr>
            <w:ins w:author="Jeffrey Townsend" w:id="34" w:date="2020-04-26T21:09:14Z">
              <w:r w:rsidDel="00000000" w:rsidR="00000000" w:rsidRPr="00000000">
                <w:rPr>
                  <w:rtl w:val="0"/>
                </w:rPr>
                <w:t xml:space="preserve">0.0871</w:t>
              </w:r>
            </w:ins>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48">
            <w:pPr>
              <w:spacing w:after="120" w:before="240" w:lineRule="auto"/>
              <w:rPr>
                <w:ins w:author="Jeffrey Townsend" w:id="34" w:date="2020-04-26T21:09:14Z"/>
              </w:rPr>
            </w:pPr>
            <w:ins w:author="Jeffrey Townsend" w:id="34" w:date="2020-04-26T21:09:14Z">
              <w:r w:rsidDel="00000000" w:rsidR="00000000" w:rsidRPr="00000000">
                <w:rPr>
                  <w:rtl w:val="0"/>
                </w:rPr>
                <w:t xml:space="preserve">0.0398</w:t>
              </w:r>
            </w:ins>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49">
            <w:pPr>
              <w:spacing w:after="120" w:before="240" w:lineRule="auto"/>
              <w:rPr>
                <w:ins w:author="Jeffrey Townsend" w:id="34" w:date="2020-04-26T21:09:14Z"/>
              </w:rPr>
            </w:pPr>
            <w:ins w:author="Jeffrey Townsend" w:id="34" w:date="2020-04-26T21:09:14Z">
              <w:r w:rsidDel="00000000" w:rsidR="00000000" w:rsidRPr="00000000">
                <w:rPr>
                  <w:rtl w:val="0"/>
                </w:rPr>
                <w:t xml:space="preserve">0.1422</w:t>
              </w:r>
            </w:ins>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4A">
            <w:pPr>
              <w:spacing w:after="120" w:before="240" w:lineRule="auto"/>
              <w:rPr>
                <w:ins w:author="Jeffrey Townsend" w:id="34" w:date="2020-04-26T21:09:14Z"/>
              </w:rPr>
            </w:pPr>
            <w:ins w:author="Jeffrey Townsend" w:id="34" w:date="2020-04-26T21:09:14Z">
              <w:r w:rsidDel="00000000" w:rsidR="00000000" w:rsidRPr="00000000">
                <w:rPr>
                  <w:rtl w:val="0"/>
                </w:rPr>
                <w:t xml:space="preserve">0.1237</w:t>
              </w:r>
            </w:ins>
          </w:p>
        </w:tc>
        <w:tc>
          <w:tcPr>
            <w:tcBorders>
              <w:top w:color="000000" w:space="0" w:sz="0" w:val="nil"/>
              <w:left w:color="000000" w:space="0" w:sz="0" w:val="nil"/>
              <w:bottom w:color="000000" w:space="0" w:sz="8" w:val="single"/>
              <w:right w:color="000000" w:space="0" w:sz="0" w:val="nil"/>
            </w:tcBorders>
            <w:shd w:fill="edf6f9" w:val="clear"/>
            <w:tcMar>
              <w:top w:w="100.0" w:type="dxa"/>
              <w:left w:w="100.0" w:type="dxa"/>
              <w:bottom w:w="100.0" w:type="dxa"/>
              <w:right w:w="100.0" w:type="dxa"/>
            </w:tcMar>
            <w:vAlign w:val="top"/>
          </w:tcPr>
          <w:p w:rsidR="00000000" w:rsidDel="00000000" w:rsidP="00000000" w:rsidRDefault="00000000" w:rsidRPr="00000000" w14:paraId="0000004B">
            <w:pPr>
              <w:spacing w:after="120" w:before="240" w:lineRule="auto"/>
              <w:rPr>
                <w:ins w:author="Jeffrey Townsend" w:id="34" w:date="2020-04-26T21:09:14Z"/>
              </w:rPr>
            </w:pPr>
            <w:ins w:author="Jeffrey Townsend" w:id="34" w:date="2020-04-26T21:09:14Z">
              <w:r w:rsidDel="00000000" w:rsidR="00000000" w:rsidRPr="00000000">
                <w:rPr>
                  <w:rtl w:val="0"/>
                </w:rPr>
                <w:t xml:space="preserve">0.01484</w:t>
              </w:r>
            </w:ins>
          </w:p>
        </w:tc>
      </w:tr>
    </w:tbl>
    <w:p w:rsidR="00000000" w:rsidDel="00000000" w:rsidP="00000000" w:rsidRDefault="00000000" w:rsidRPr="00000000" w14:paraId="0000004C">
      <w:pPr>
        <w:pStyle w:val="Heading3"/>
        <w:keepNext w:val="0"/>
        <w:keepLines w:val="0"/>
        <w:spacing w:before="280" w:lineRule="auto"/>
        <w:rPr>
          <w:ins w:author="Jeffrey Townsend" w:id="34" w:date="2020-04-26T21:09:14Z"/>
        </w:rPr>
      </w:pPr>
      <w:ins w:author="Jeffrey Townsend" w:id="34" w:date="2020-04-26T21:09:14Z">
        <w:bookmarkStart w:colFirst="0" w:colLast="0" w:name="_an2fpp773lf6" w:id="1"/>
        <w:bookmarkEnd w:id="1"/>
        <w:r w:rsidDel="00000000" w:rsidR="00000000" w:rsidRPr="00000000">
          <w:rPr>
            <w:rtl w:val="0"/>
          </w:rPr>
        </w:r>
      </w:ins>
    </w:p>
    <w:p w:rsidR="00000000" w:rsidDel="00000000" w:rsidP="00000000" w:rsidRDefault="00000000" w:rsidRPr="00000000" w14:paraId="0000004D">
      <w:pPr>
        <w:spacing w:after="120" w:before="240" w:lineRule="auto"/>
        <w:rPr/>
      </w:pPr>
      <w:del w:author="Jeffrey Townsend" w:id="34" w:date="2020-04-26T21:09:14Z">
        <w:r w:rsidDel="00000000" w:rsidR="00000000" w:rsidRPr="00000000">
          <w:fldChar w:fldCharType="begin"/>
        </w:r>
        <w:r w:rsidDel="00000000" w:rsidR="00000000" w:rsidRPr="00000000">
          <w:delInstrText xml:space="preserve">HYPERLINK "https://journals.plos.org/ploscompbiol/article?id%3D10.1371/journal.pcbi.1005697"</w:delInstrText>
        </w:r>
        <w:r w:rsidDel="00000000" w:rsidR="00000000" w:rsidRPr="00000000">
          <w:fldChar w:fldCharType="separate"/>
        </w:r>
        <w:r w:rsidDel="00000000" w:rsidR="00000000" w:rsidRPr="00000000">
          <w:rPr>
            <w:rtl w:val="0"/>
          </w:rPr>
          <w:delText xml:space="preserve"> </w:delText>
        </w:r>
        <w:r w:rsidDel="00000000" w:rsidR="00000000" w:rsidRPr="00000000">
          <w:fldChar w:fldCharType="end"/>
        </w:r>
      </w:del>
      <w:r w:rsidDel="00000000" w:rsidR="00000000" w:rsidRPr="00000000">
        <w:rPr>
          <w:rtl w:val="0"/>
        </w:rPr>
        <w:t xml:space="preserve">Prem et. al</w:t>
      </w:r>
      <w:r w:rsidDel="00000000" w:rsidR="00000000" w:rsidRPr="00000000">
        <w:rPr>
          <w:rtl w:val="0"/>
        </w:rPr>
        <w:t xml:space="preserve"> </w:t>
      </w:r>
      <w:hyperlink r:id="rId73">
        <w:r w:rsidDel="00000000" w:rsidR="00000000" w:rsidRPr="00000000">
          <w:rPr>
            <w:b w:val="0"/>
            <w:color w:val="000000"/>
            <w:u w:val="none"/>
            <w:rtl w:val="0"/>
          </w:rPr>
          <w:t xml:space="preserve">[2]</w:t>
        </w:r>
      </w:hyperlink>
      <w:r w:rsidDel="00000000" w:rsidR="00000000" w:rsidRPr="00000000">
        <w:rPr>
          <w:rtl w:val="0"/>
        </w:rPr>
        <w:t xml:space="preserve"> estimated contact patterns between different age-groups in India overall and by different locations such as households. We use this estimate of overall contact pattern in India to inform the contact mixing between different age</w:t>
      </w:r>
      <w:ins w:author="Jeffrey Townsend" w:id="35" w:date="2020-04-26T20:30:49Z">
        <w:r w:rsidDel="00000000" w:rsidR="00000000" w:rsidRPr="00000000">
          <w:rPr>
            <w:rtl w:val="0"/>
          </w:rPr>
          <w:t xml:space="preserve"> </w:t>
        </w:r>
      </w:ins>
      <w:del w:author="Jeffrey Townsend" w:id="35" w:date="2020-04-26T20:30:49Z">
        <w:r w:rsidDel="00000000" w:rsidR="00000000" w:rsidRPr="00000000">
          <w:rPr>
            <w:rtl w:val="0"/>
          </w:rPr>
          <w:delText xml:space="preserve">-</w:delText>
        </w:r>
      </w:del>
      <w:r w:rsidDel="00000000" w:rsidR="00000000" w:rsidRPr="00000000">
        <w:rPr>
          <w:rtl w:val="0"/>
        </w:rPr>
        <w:t xml:space="preserve">groups in our model. Contact mixing of individuals who are isolated (</w:t>
      </w:r>
      <w:hyperlink r:id="rId74">
        <w:r w:rsidDel="00000000" w:rsidR="00000000" w:rsidRPr="00000000">
          <w:rPr/>
          <w:drawing>
            <wp:inline distB="19050" distT="19050" distL="19050" distR="19050">
              <wp:extent cx="203200" cy="139700"/>
              <wp:effectExtent b="0" l="0" r="0" t="0"/>
              <wp:docPr id="18" name="image7.png"/>
              <a:graphic>
                <a:graphicData uri="http://schemas.openxmlformats.org/drawingml/2006/picture">
                  <pic:pic>
                    <pic:nvPicPr>
                      <pic:cNvPr id="0" name="image7.png"/>
                      <pic:cNvPicPr preferRelativeResize="0"/>
                    </pic:nvPicPr>
                    <pic:blipFill>
                      <a:blip r:embed="rId75"/>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w:t>
      </w:r>
      <w:hyperlink r:id="rId76">
        <w:r w:rsidDel="00000000" w:rsidR="00000000" w:rsidRPr="00000000">
          <w:rPr/>
          <w:drawing>
            <wp:inline distB="19050" distT="19050" distL="19050" distR="19050">
              <wp:extent cx="203200" cy="139700"/>
              <wp:effectExtent b="0" l="0" r="0" t="0"/>
              <wp:docPr id="13" name="image6.png"/>
              <a:graphic>
                <a:graphicData uri="http://schemas.openxmlformats.org/drawingml/2006/picture">
                  <pic:pic>
                    <pic:nvPicPr>
                      <pic:cNvPr id="0" name="image6.png"/>
                      <pic:cNvPicPr preferRelativeResize="0"/>
                    </pic:nvPicPr>
                    <pic:blipFill>
                      <a:blip r:embed="rId77"/>
                      <a:srcRect b="0" l="0" r="0" t="0"/>
                      <a:stretch>
                        <a:fillRect/>
                      </a:stretch>
                    </pic:blipFill>
                    <pic:spPr>
                      <a:xfrm>
                        <a:off x="0" y="0"/>
                        <a:ext cx="203200" cy="139700"/>
                      </a:xfrm>
                      <a:prstGeom prst="rect"/>
                      <a:ln/>
                    </pic:spPr>
                  </pic:pic>
                </a:graphicData>
              </a:graphic>
            </wp:inline>
          </w:drawing>
        </w:r>
      </w:hyperlink>
      <w:r w:rsidDel="00000000" w:rsidR="00000000" w:rsidRPr="00000000">
        <w:rPr>
          <w:rtl w:val="0"/>
        </w:rPr>
        <w:t xml:space="preserve">) is </w:t>
      </w:r>
      <w:ins w:author="Jeffrey Townsend" w:id="36" w:date="2020-04-26T20:31:15Z">
        <w:r w:rsidDel="00000000" w:rsidR="00000000" w:rsidRPr="00000000">
          <w:rPr>
            <w:rtl w:val="0"/>
          </w:rPr>
          <w:t xml:space="preserve">calibrated </w:t>
        </w:r>
        <w:commentRangeStart w:id="9"/>
        <w:r w:rsidDel="00000000" w:rsidR="00000000" w:rsidRPr="00000000">
          <w:rPr>
            <w:rtl w:val="0"/>
          </w:rPr>
          <w:t xml:space="preserve">proportional</w:t>
        </w:r>
        <w:commentRangeEnd w:id="9"/>
        <w:r w:rsidDel="00000000" w:rsidR="00000000" w:rsidRPr="00000000">
          <w:commentReference w:id="9"/>
        </w:r>
        <w:r w:rsidDel="00000000" w:rsidR="00000000" w:rsidRPr="00000000">
          <w:rPr>
            <w:rtl w:val="0"/>
          </w:rPr>
          <w:t xml:space="preserve">ly to </w:t>
        </w:r>
      </w:ins>
      <w:del w:author="Jeffrey Townsend" w:id="36" w:date="2020-04-26T20:31:15Z">
        <w:r w:rsidDel="00000000" w:rsidR="00000000" w:rsidRPr="00000000">
          <w:rPr>
            <w:rtl w:val="0"/>
          </w:rPr>
          <w:delText xml:space="preserve">informed by</w:delText>
        </w:r>
      </w:del>
      <w:r w:rsidDel="00000000" w:rsidR="00000000" w:rsidRPr="00000000">
        <w:rPr>
          <w:rtl w:val="0"/>
        </w:rPr>
        <w:t xml:space="preserve"> contact patterns </w:t>
      </w:r>
      <w:ins w:author="Jeffrey Townsend" w:id="37" w:date="2020-04-26T20:31:21Z">
        <w:r w:rsidDel="00000000" w:rsidR="00000000" w:rsidRPr="00000000">
          <w:rPr>
            <w:rtl w:val="0"/>
          </w:rPr>
          <w:t xml:space="preserve">within</w:t>
        </w:r>
      </w:ins>
      <w:del w:author="Jeffrey Townsend" w:id="37" w:date="2020-04-26T20:31:21Z">
        <w:r w:rsidDel="00000000" w:rsidR="00000000" w:rsidRPr="00000000">
          <w:rPr>
            <w:rtl w:val="0"/>
          </w:rPr>
          <w:delText xml:space="preserve">for</w:delText>
        </w:r>
      </w:del>
      <w:r w:rsidDel="00000000" w:rsidR="00000000" w:rsidRPr="00000000">
        <w:rPr>
          <w:rtl w:val="0"/>
        </w:rPr>
        <w:t xml:space="preserve"> households.</w:t>
      </w:r>
    </w:p>
    <w:p w:rsidR="00000000" w:rsidDel="00000000" w:rsidP="00000000" w:rsidRDefault="00000000" w:rsidRPr="00000000" w14:paraId="0000004E">
      <w:pPr>
        <w:spacing w:after="120" w:before="240" w:lineRule="auto"/>
        <w:rPr>
          <w:rFonts w:ascii="Roboto Mono" w:cs="Roboto Mono" w:eastAsia="Roboto Mono" w:hAnsi="Roboto Mono"/>
          <w:color w:val="0000ff"/>
          <w:shd w:fill="f0f0f0" w:val="clear"/>
        </w:rPr>
      </w:pPr>
      <w:r w:rsidDel="00000000" w:rsidR="00000000" w:rsidRPr="00000000">
        <w:rPr>
          <w:rtl w:val="0"/>
        </w:rPr>
        <w:t xml:space="preserve">The force of infection </w:t>
      </w:r>
      <w:hyperlink r:id="rId78">
        <w:r w:rsidDel="00000000" w:rsidR="00000000" w:rsidRPr="00000000">
          <w:rPr/>
          <w:drawing>
            <wp:inline distB="19050" distT="19050" distL="19050" distR="19050">
              <wp:extent cx="76200" cy="114300"/>
              <wp:effectExtent b="0" l="0" r="0" t="0"/>
              <wp:docPr id="24" name="image21.png"/>
              <a:graphic>
                <a:graphicData uri="http://schemas.openxmlformats.org/drawingml/2006/picture">
                  <pic:pic>
                    <pic:nvPicPr>
                      <pic:cNvPr id="0" name="image21.png"/>
                      <pic:cNvPicPr preferRelativeResize="0"/>
                    </pic:nvPicPr>
                    <pic:blipFill>
                      <a:blip r:embed="rId79"/>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 is given by</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0000ff"/>
          <w:shd w:fill="f0f0f0" w:val="clear"/>
        </w:rPr>
      </w:pPr>
      <w:commentRangeStart w:id="10"/>
      <w:hyperlink w:anchor="D2L_code_render_ \begin{equation}&#10;\lambda = \frac{B C_{M} [ M_{A}(k_{A} I_{A}+k_{M} I_{N}+I_{H})+M_{H}(k_{M}Q_{N}+Q_{H})]}{P}&#10;\end{equation}">
        <w:r w:rsidDel="00000000" w:rsidR="00000000" w:rsidRPr="00000000">
          <w:rPr>
            <w:rFonts w:ascii="Roboto Mono" w:cs="Roboto Mono" w:eastAsia="Roboto Mono" w:hAnsi="Roboto Mono"/>
            <w:color w:val="0000ff"/>
            <w:shd w:fill="f0f0f0" w:val="clear"/>
          </w:rPr>
          <w:drawing>
            <wp:inline distB="19050" distT="19050" distL="19050" distR="19050">
              <wp:extent cx="5829300" cy="368300"/>
              <wp:effectExtent b="0" l="0" r="0" t="0"/>
              <wp:docPr id="76" name="image64.png"/>
              <a:graphic>
                <a:graphicData uri="http://schemas.openxmlformats.org/drawingml/2006/picture">
                  <pic:pic>
                    <pic:nvPicPr>
                      <pic:cNvPr id="0" name="image64.png"/>
                      <pic:cNvPicPr preferRelativeResize="0"/>
                    </pic:nvPicPr>
                    <pic:blipFill>
                      <a:blip r:embed="rId80"/>
                      <a:srcRect b="0" l="0" r="0" t="0"/>
                      <a:stretch>
                        <a:fillRect/>
                      </a:stretch>
                    </pic:blipFill>
                    <pic:spPr>
                      <a:xfrm>
                        <a:off x="0" y="0"/>
                        <a:ext cx="5829300" cy="368300"/>
                      </a:xfrm>
                      <a:prstGeom prst="rect"/>
                      <a:ln/>
                    </pic:spPr>
                  </pic:pic>
                </a:graphicData>
              </a:graphic>
            </wp:inline>
          </w:drawing>
        </w:r>
      </w:hyperlink>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0">
      <w:pPr>
        <w:spacing w:after="120" w:before="240" w:lineRule="auto"/>
        <w:rPr/>
      </w:pPr>
      <w:r w:rsidDel="00000000" w:rsidR="00000000" w:rsidRPr="00000000">
        <w:rPr>
          <w:rtl w:val="0"/>
        </w:rPr>
      </w:r>
    </w:p>
    <w:p w:rsidR="00000000" w:rsidDel="00000000" w:rsidP="00000000" w:rsidRDefault="00000000" w:rsidRPr="00000000" w14:paraId="00000051">
      <w:pPr>
        <w:spacing w:after="120" w:before="240" w:lineRule="auto"/>
        <w:rPr/>
      </w:pPr>
      <w:r w:rsidDel="00000000" w:rsidR="00000000" w:rsidRPr="00000000">
        <w:rPr>
          <w:rtl w:val="0"/>
        </w:rPr>
        <w:t xml:space="preserve">where </w:t>
      </w:r>
      <w:hyperlink r:id="rId81">
        <w:r w:rsidDel="00000000" w:rsidR="00000000" w:rsidRPr="00000000">
          <w:rPr/>
          <w:drawing>
            <wp:inline distB="19050" distT="19050" distL="19050" distR="19050">
              <wp:extent cx="101600" cy="101600"/>
              <wp:effectExtent b="0" l="0" r="0" t="0"/>
              <wp:docPr id="74" name="image63.png"/>
              <a:graphic>
                <a:graphicData uri="http://schemas.openxmlformats.org/drawingml/2006/picture">
                  <pic:pic>
                    <pic:nvPicPr>
                      <pic:cNvPr id="0" name="image63.png"/>
                      <pic:cNvPicPr preferRelativeResize="0"/>
                    </pic:nvPicPr>
                    <pic:blipFill>
                      <a:blip r:embed="rId82"/>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a matrix representing the probability of infection </w:t>
      </w:r>
      <w:commentRangeStart w:id="11"/>
      <w:r w:rsidDel="00000000" w:rsidR="00000000" w:rsidRPr="00000000">
        <w:rPr>
          <w:rtl w:val="0"/>
        </w:rPr>
        <w:t xml:space="preserve">within and between</w:t>
      </w:r>
      <w:commentRangeEnd w:id="11"/>
      <w:r w:rsidDel="00000000" w:rsidR="00000000" w:rsidRPr="00000000">
        <w:commentReference w:id="11"/>
      </w:r>
      <w:r w:rsidDel="00000000" w:rsidR="00000000" w:rsidRPr="00000000">
        <w:rPr>
          <w:rtl w:val="0"/>
        </w:rPr>
        <w:t xml:space="preserve"> a location and </w:t>
      </w:r>
      <w:ins w:author="Jeffrey Townsend" w:id="38" w:date="2020-04-26T20:12:33Z">
        <w:r w:rsidDel="00000000" w:rsidR="00000000" w:rsidRPr="00000000">
          <w:rPr>
            <w:rtl w:val="0"/>
          </w:rPr>
          <w:t xml:space="preserve">the</w:t>
        </w:r>
      </w:ins>
      <w:del w:author="Jeffrey Townsend" w:id="38" w:date="2020-04-26T20:12:33Z">
        <w:r w:rsidDel="00000000" w:rsidR="00000000" w:rsidRPr="00000000">
          <w:rPr>
            <w:rtl w:val="0"/>
          </w:rPr>
          <w:delText xml:space="preserve">it’s</w:delText>
        </w:r>
      </w:del>
      <w:r w:rsidDel="00000000" w:rsidR="00000000" w:rsidRPr="00000000">
        <w:rPr>
          <w:rtl w:val="0"/>
        </w:rPr>
        <w:t xml:space="preserve"> red</w:t>
      </w:r>
      <w:ins w:author="Jeffrey Townsend" w:id="39" w:date="2020-04-26T20:12:36Z">
        <w:r w:rsidDel="00000000" w:rsidR="00000000" w:rsidRPr="00000000">
          <w:rPr>
            <w:rtl w:val="0"/>
          </w:rPr>
          <w:t xml:space="preserve">-</w:t>
        </w:r>
      </w:ins>
      <w:del w:author="Jeffrey Townsend" w:id="39" w:date="2020-04-26T20:12:36Z">
        <w:r w:rsidDel="00000000" w:rsidR="00000000" w:rsidRPr="00000000">
          <w:rPr>
            <w:rtl w:val="0"/>
          </w:rPr>
          <w:delText xml:space="preserve"> </w:delText>
        </w:r>
      </w:del>
      <w:r w:rsidDel="00000000" w:rsidR="00000000" w:rsidRPr="00000000">
        <w:rPr>
          <w:rtl w:val="0"/>
        </w:rPr>
        <w:t xml:space="preserve">light area</w:t>
      </w:r>
      <w:ins w:author="Jeffrey Townsend" w:id="40" w:date="2020-04-26T20:12:39Z">
        <w:r w:rsidDel="00000000" w:rsidR="00000000" w:rsidRPr="00000000">
          <w:rPr>
            <w:rtl w:val="0"/>
          </w:rPr>
          <w:t xml:space="preserve"> within that location</w:t>
        </w:r>
      </w:ins>
      <w:r w:rsidDel="00000000" w:rsidR="00000000" w:rsidRPr="00000000">
        <w:rPr>
          <w:rtl w:val="0"/>
        </w:rPr>
        <w:t xml:space="preserve">. Interaction between </w:t>
      </w:r>
      <w:ins w:author="Jeffrey Townsend" w:id="41" w:date="2020-04-26T20:13:39Z">
        <w:r w:rsidDel="00000000" w:rsidR="00000000" w:rsidRPr="00000000">
          <w:rPr>
            <w:rtl w:val="0"/>
          </w:rPr>
          <w:t xml:space="preserve">the </w:t>
        </w:r>
      </w:ins>
      <w:r w:rsidDel="00000000" w:rsidR="00000000" w:rsidRPr="00000000">
        <w:rPr>
          <w:rtl w:val="0"/>
        </w:rPr>
        <w:t xml:space="preserve">general population and </w:t>
      </w:r>
      <w:ins w:author="Jeffrey Townsend" w:id="42" w:date="2020-04-26T20:13:44Z">
        <w:r w:rsidDel="00000000" w:rsidR="00000000" w:rsidRPr="00000000">
          <w:rPr>
            <w:rtl w:val="0"/>
          </w:rPr>
          <w:t xml:space="preserve">the </w:t>
        </w:r>
      </w:ins>
      <w:r w:rsidDel="00000000" w:rsidR="00000000" w:rsidRPr="00000000">
        <w:rPr>
          <w:rtl w:val="0"/>
        </w:rPr>
        <w:t xml:space="preserve">red</w:t>
      </w:r>
      <w:ins w:author="Jeffrey Townsend" w:id="43" w:date="2020-04-26T20:13:47Z">
        <w:r w:rsidDel="00000000" w:rsidR="00000000" w:rsidRPr="00000000">
          <w:rPr>
            <w:rtl w:val="0"/>
          </w:rPr>
          <w:t xml:space="preserve">-</w:t>
        </w:r>
      </w:ins>
      <w:del w:author="Jeffrey Townsend" w:id="43" w:date="2020-04-26T20:13:47Z">
        <w:r w:rsidDel="00000000" w:rsidR="00000000" w:rsidRPr="00000000">
          <w:rPr>
            <w:rtl w:val="0"/>
          </w:rPr>
          <w:delText xml:space="preserve"> </w:delText>
        </w:r>
      </w:del>
      <w:r w:rsidDel="00000000" w:rsidR="00000000" w:rsidRPr="00000000">
        <w:rPr>
          <w:rtl w:val="0"/>
        </w:rPr>
        <w:t xml:space="preserve">light area occurs through customers from the general population</w:t>
      </w:r>
      <w:ins w:author="Jeffrey Townsend" w:id="44" w:date="2020-04-26T20:14:04Z">
        <w:r w:rsidDel="00000000" w:rsidR="00000000" w:rsidRPr="00000000">
          <w:rPr>
            <w:rtl w:val="0"/>
          </w:rPr>
          <w:t xml:space="preserve">.</w:t>
        </w:r>
      </w:ins>
      <w:del w:author="Jeffrey Townsend" w:id="44" w:date="2020-04-26T20:14:04Z">
        <w:r w:rsidDel="00000000" w:rsidR="00000000" w:rsidRPr="00000000">
          <w:rPr>
            <w:rtl w:val="0"/>
          </w:rPr>
          <w:delText xml:space="preserve"> and </w:delText>
        </w:r>
      </w:del>
      <w:del w:author="Jeffrey Townsend" w:id="45" w:date="2020-04-26T20:14:06Z">
        <w:r w:rsidDel="00000000" w:rsidR="00000000" w:rsidRPr="00000000">
          <w:rPr>
            <w:rtl w:val="0"/>
          </w:rPr>
          <w:delText xml:space="preserve">g</w:delText>
        </w:r>
      </w:del>
      <w:ins w:author="Jeffrey Townsend" w:id="45" w:date="2020-04-26T20:14:06Z">
        <w:r w:rsidDel="00000000" w:rsidR="00000000" w:rsidRPr="00000000">
          <w:rPr>
            <w:rtl w:val="0"/>
          </w:rPr>
          <w:t xml:space="preserve">G</w:t>
        </w:r>
      </w:ins>
      <w:r w:rsidDel="00000000" w:rsidR="00000000" w:rsidRPr="00000000">
        <w:rPr>
          <w:rtl w:val="0"/>
        </w:rPr>
        <w:t xml:space="preserve">iven an interaction</w:t>
      </w:r>
      <w:ins w:author="Jeffrey Townsend" w:id="46" w:date="2020-04-26T20:17:33Z">
        <w:r w:rsidDel="00000000" w:rsidR="00000000" w:rsidRPr="00000000">
          <w:rPr>
            <w:rtl w:val="0"/>
          </w:rPr>
          <w:t xml:space="preserve"> between a susceptible and infected individual</w:t>
        </w:r>
      </w:ins>
      <w:r w:rsidDel="00000000" w:rsidR="00000000" w:rsidRPr="00000000">
        <w:rPr>
          <w:rtl w:val="0"/>
        </w:rPr>
        <w:t xml:space="preserve">, </w:t>
      </w:r>
      <w:ins w:author="Jeffrey Townsend" w:id="47" w:date="2020-04-26T20:17:49Z">
        <w:r w:rsidDel="00000000" w:rsidR="00000000" w:rsidRPr="00000000">
          <w:rPr>
            <w:rtl w:val="0"/>
          </w:rPr>
          <w:t xml:space="preserve">the </w:t>
        </w:r>
      </w:ins>
      <w:r w:rsidDel="00000000" w:rsidR="00000000" w:rsidRPr="00000000">
        <w:rPr>
          <w:rtl w:val="0"/>
        </w:rPr>
        <w:t xml:space="preserve">probability of infection </w:t>
      </w:r>
      <w:ins w:author="Jeffrey Townsend" w:id="48" w:date="2020-04-26T20:15:23Z">
        <w:r w:rsidDel="00000000" w:rsidR="00000000" w:rsidRPr="00000000">
          <w:rPr>
            <w:rtl w:val="0"/>
          </w:rPr>
          <w:t xml:space="preserve">during an</w:t>
        </w:r>
      </w:ins>
      <w:del w:author="Jeffrey Townsend" w:id="48" w:date="2020-04-26T20:15:23Z">
        <w:r w:rsidDel="00000000" w:rsidR="00000000" w:rsidRPr="00000000">
          <w:rPr>
            <w:rtl w:val="0"/>
          </w:rPr>
          <w:delText xml:space="preserve">for</w:delText>
        </w:r>
      </w:del>
      <w:r w:rsidDel="00000000" w:rsidR="00000000" w:rsidRPr="00000000">
        <w:rPr>
          <w:rtl w:val="0"/>
        </w:rPr>
        <w:t xml:space="preserve"> interaction between </w:t>
      </w:r>
      <w:ins w:author="Jeffrey Townsend" w:id="49" w:date="2020-04-26T20:14:29Z">
        <w:r w:rsidDel="00000000" w:rsidR="00000000" w:rsidRPr="00000000">
          <w:rPr>
            <w:rtl w:val="0"/>
          </w:rPr>
          <w:t xml:space="preserve">an individual from the </w:t>
        </w:r>
      </w:ins>
      <w:r w:rsidDel="00000000" w:rsidR="00000000" w:rsidRPr="00000000">
        <w:rPr>
          <w:rtl w:val="0"/>
        </w:rPr>
        <w:t xml:space="preserve">general population and </w:t>
      </w:r>
      <w:ins w:author="Jeffrey Townsend" w:id="50" w:date="2020-04-26T20:14:35Z">
        <w:r w:rsidDel="00000000" w:rsidR="00000000" w:rsidRPr="00000000">
          <w:rPr>
            <w:rtl w:val="0"/>
          </w:rPr>
          <w:t xml:space="preserve">a resident of a </w:t>
        </w:r>
      </w:ins>
      <w:r w:rsidDel="00000000" w:rsidR="00000000" w:rsidRPr="00000000">
        <w:rPr>
          <w:rtl w:val="0"/>
        </w:rPr>
        <w:t xml:space="preserve">red</w:t>
      </w:r>
      <w:ins w:author="Jeffrey Townsend" w:id="51" w:date="2020-04-26T20:14:26Z">
        <w:r w:rsidDel="00000000" w:rsidR="00000000" w:rsidRPr="00000000">
          <w:rPr>
            <w:rtl w:val="0"/>
          </w:rPr>
          <w:t xml:space="preserve">-</w:t>
        </w:r>
      </w:ins>
      <w:del w:author="Jeffrey Townsend" w:id="51" w:date="2020-04-26T20:14:26Z">
        <w:r w:rsidDel="00000000" w:rsidR="00000000" w:rsidRPr="00000000">
          <w:rPr>
            <w:rtl w:val="0"/>
          </w:rPr>
          <w:delText xml:space="preserve"> </w:delText>
        </w:r>
      </w:del>
      <w:r w:rsidDel="00000000" w:rsidR="00000000" w:rsidRPr="00000000">
        <w:rPr>
          <w:rtl w:val="0"/>
        </w:rPr>
        <w:t xml:space="preserve">light area is assumed to be 1. </w:t>
      </w:r>
      <w:ins w:author="Jeffrey Townsend" w:id="52" w:date="2020-04-26T20:18:35Z">
        <w:r w:rsidDel="00000000" w:rsidR="00000000" w:rsidRPr="00000000">
          <w:rPr>
            <w:rtl w:val="0"/>
          </w:rPr>
          <w:t xml:space="preserve">W</w:t>
        </w:r>
      </w:ins>
      <w:del w:author="Jeffrey Townsend" w:id="52" w:date="2020-04-26T20:18:35Z">
        <w:r w:rsidDel="00000000" w:rsidR="00000000" w:rsidRPr="00000000">
          <w:rPr>
            <w:rtl w:val="0"/>
          </w:rPr>
          <w:delText xml:space="preserve">Furthermore, w</w:delText>
        </w:r>
      </w:del>
      <w:r w:rsidDel="00000000" w:rsidR="00000000" w:rsidRPr="00000000">
        <w:rPr>
          <w:rtl w:val="0"/>
        </w:rPr>
        <w:t xml:space="preserve">e </w:t>
      </w:r>
      <w:ins w:author="Jeffrey Townsend" w:id="53" w:date="2020-04-26T20:18:44Z">
        <w:r w:rsidDel="00000000" w:rsidR="00000000" w:rsidRPr="00000000">
          <w:rPr>
            <w:rtl w:val="0"/>
          </w:rPr>
          <w:t xml:space="preserve">specify a</w:t>
        </w:r>
      </w:ins>
      <w:del w:author="Jeffrey Townsend" w:id="53" w:date="2020-04-26T20:18:44Z">
        <w:r w:rsidDel="00000000" w:rsidR="00000000" w:rsidRPr="00000000">
          <w:rPr>
            <w:rtl w:val="0"/>
          </w:rPr>
          <w:delText xml:space="preserve">assume that</w:delText>
        </w:r>
      </w:del>
      <w:r w:rsidDel="00000000" w:rsidR="00000000" w:rsidRPr="00000000">
        <w:rPr>
          <w:rtl w:val="0"/>
        </w:rPr>
        <w:t xml:space="preserve"> probability of infection within the red</w:t>
      </w:r>
      <w:ins w:author="Jeffrey Townsend" w:id="54" w:date="2020-04-26T20:14:48Z">
        <w:r w:rsidDel="00000000" w:rsidR="00000000" w:rsidRPr="00000000">
          <w:rPr>
            <w:rtl w:val="0"/>
          </w:rPr>
          <w:t xml:space="preserve">-</w:t>
        </w:r>
      </w:ins>
      <w:del w:author="Jeffrey Townsend" w:id="54" w:date="2020-04-26T20:14:48Z">
        <w:r w:rsidDel="00000000" w:rsidR="00000000" w:rsidRPr="00000000">
          <w:rPr>
            <w:rtl w:val="0"/>
          </w:rPr>
          <w:delText xml:space="preserve"> </w:delText>
        </w:r>
      </w:del>
      <w:r w:rsidDel="00000000" w:rsidR="00000000" w:rsidRPr="00000000">
        <w:rPr>
          <w:rtl w:val="0"/>
        </w:rPr>
        <w:t xml:space="preserve">light area </w:t>
      </w:r>
      <w:ins w:author="Jeffrey Townsend" w:id="55" w:date="2020-04-26T20:19:16Z">
        <w:r w:rsidDel="00000000" w:rsidR="00000000" w:rsidRPr="00000000">
          <w:rPr>
            <w:rtl w:val="0"/>
          </w:rPr>
          <w:t xml:space="preserve">or within</w:t>
        </w:r>
      </w:ins>
      <w:del w:author="Jeffrey Townsend" w:id="55" w:date="2020-04-26T20:19:16Z">
        <w:r w:rsidDel="00000000" w:rsidR="00000000" w:rsidRPr="00000000">
          <w:rPr>
            <w:rtl w:val="0"/>
          </w:rPr>
          <w:delText xml:space="preserve">is the same as the probability of infection</w:delText>
        </w:r>
      </w:del>
      <w:r w:rsidDel="00000000" w:rsidR="00000000" w:rsidRPr="00000000">
        <w:rPr>
          <w:rtl w:val="0"/>
        </w:rPr>
        <w:t xml:space="preserve"> in the general population</w:t>
      </w:r>
      <w:ins w:author="Jeffrey Townsend" w:id="56" w:date="2020-04-26T20:19:29Z">
        <w:r w:rsidDel="00000000" w:rsidR="00000000" w:rsidRPr="00000000">
          <w:rPr>
            <w:rtl w:val="0"/>
          </w:rPr>
          <w:t xml:space="preserve"> of </w:t>
        </w:r>
      </w:ins>
      <w:del w:author="Jeffrey Townsend" w:id="56" w:date="2020-04-26T20:19:29Z">
        <w:r w:rsidDel="00000000" w:rsidR="00000000" w:rsidRPr="00000000">
          <w:rPr>
            <w:rtl w:val="0"/>
          </w:rPr>
          <w:delText xml:space="preserve"> (</w:delText>
        </w:r>
      </w:del>
      <w:hyperlink r:id="rId83">
        <w:r w:rsidDel="00000000" w:rsidR="00000000" w:rsidRPr="00000000">
          <w:rPr/>
          <w:drawing>
            <wp:inline distB="19050" distT="19050" distL="19050" distR="19050">
              <wp:extent cx="76200" cy="139700"/>
              <wp:effectExtent b="0" l="0" r="0" t="0"/>
              <wp:docPr id="5" name="image3.png"/>
              <a:graphic>
                <a:graphicData uri="http://schemas.openxmlformats.org/drawingml/2006/picture">
                  <pic:pic>
                    <pic:nvPicPr>
                      <pic:cNvPr id="0" name="image3.png"/>
                      <pic:cNvPicPr preferRelativeResize="0"/>
                    </pic:nvPicPr>
                    <pic:blipFill>
                      <a:blip r:embed="rId84"/>
                      <a:srcRect b="0" l="0" r="0" t="0"/>
                      <a:stretch>
                        <a:fillRect/>
                      </a:stretch>
                    </pic:blipFill>
                    <pic:spPr>
                      <a:xfrm>
                        <a:off x="0" y="0"/>
                        <a:ext cx="76200" cy="139700"/>
                      </a:xfrm>
                      <a:prstGeom prst="rect"/>
                      <a:ln/>
                    </pic:spPr>
                  </pic:pic>
                </a:graphicData>
              </a:graphic>
            </wp:inline>
          </w:drawing>
        </w:r>
      </w:hyperlink>
      <w:ins w:author="Jeffrey Townsend" w:id="57" w:date="2020-04-26T20:19:33Z">
        <w:r w:rsidDel="00000000" w:rsidR="00000000" w:rsidRPr="00000000">
          <w:rPr>
            <w:rtl w:val="0"/>
          </w:rPr>
          <w:t xml:space="preserve">,</w:t>
        </w:r>
      </w:ins>
      <w:del w:author="Jeffrey Townsend" w:id="57" w:date="2020-04-26T20:19:33Z">
        <w:r w:rsidDel="00000000" w:rsidR="00000000" w:rsidRPr="00000000">
          <w:rPr>
            <w:rtl w:val="0"/>
          </w:rPr>
          <w:delText xml:space="preserve">)</w:delText>
        </w:r>
      </w:del>
      <w:del w:author="Jeffrey Townsend" w:id="58" w:date="2020-04-26T20:19:40Z">
        <w:r w:rsidDel="00000000" w:rsidR="00000000" w:rsidRPr="00000000">
          <w:rPr>
            <w:rtl w:val="0"/>
          </w:rPr>
          <w:delText xml:space="preserve">, wh</w:delText>
        </w:r>
      </w:del>
      <w:ins w:author="Jeffrey Townsend" w:id="58" w:date="2020-04-26T20:19:40Z">
        <w:del w:author="Jeffrey Townsend" w:id="58" w:date="2020-04-26T20:19:40Z">
          <w:r w:rsidDel="00000000" w:rsidR="00000000" w:rsidRPr="00000000">
            <w:rPr>
              <w:rtl w:val="0"/>
            </w:rPr>
            <w:delText xml:space="preserve">ere</w:delText>
          </w:r>
        </w:del>
      </w:ins>
      <w:del w:author="Jeffrey Townsend" w:id="58" w:date="2020-04-26T20:19:40Z">
        <w:r w:rsidDel="00000000" w:rsidR="00000000" w:rsidRPr="00000000">
          <w:rPr>
            <w:rtl w:val="0"/>
          </w:rPr>
          <w:delText xml:space="preserve">ich is</w:delText>
        </w:r>
      </w:del>
      <w:r w:rsidDel="00000000" w:rsidR="00000000" w:rsidRPr="00000000">
        <w:rPr>
          <w:rtl w:val="0"/>
        </w:rPr>
        <w:t xml:space="preserve"> </w:t>
      </w:r>
      <w:del w:author="Jeffrey Townsend" w:id="59" w:date="2020-04-26T20:20:11Z">
        <w:r w:rsidDel="00000000" w:rsidR="00000000" w:rsidRPr="00000000">
          <w:rPr>
            <w:rtl w:val="0"/>
          </w:rPr>
          <w:delText xml:space="preserve">estimated by </w:delText>
        </w:r>
      </w:del>
      <w:r w:rsidDel="00000000" w:rsidR="00000000" w:rsidRPr="00000000">
        <w:rPr>
          <w:rtl w:val="0"/>
        </w:rPr>
        <w:t xml:space="preserve">calibrat</w:t>
      </w:r>
      <w:ins w:author="Jeffrey Townsend" w:id="60" w:date="2020-04-26T20:20:26Z">
        <w:r w:rsidDel="00000000" w:rsidR="00000000" w:rsidRPr="00000000">
          <w:rPr>
            <w:rtl w:val="0"/>
          </w:rPr>
          <w:t xml:space="preserve">ed</w:t>
        </w:r>
      </w:ins>
      <w:del w:author="Jeffrey Townsend" w:id="60" w:date="2020-04-26T20:20:26Z">
        <w:r w:rsidDel="00000000" w:rsidR="00000000" w:rsidRPr="00000000">
          <w:rPr>
            <w:rtl w:val="0"/>
          </w:rPr>
          <w:delText xml:space="preserve">ion</w:delText>
        </w:r>
      </w:del>
      <w:r w:rsidDel="00000000" w:rsidR="00000000" w:rsidRPr="00000000">
        <w:rPr>
          <w:rtl w:val="0"/>
        </w:rPr>
        <w:t xml:space="preserve"> to </w:t>
      </w:r>
      <w:ins w:author="Jeffrey Townsend" w:id="61" w:date="2020-04-26T20:15:00Z">
        <w:r w:rsidDel="00000000" w:rsidR="00000000" w:rsidRPr="00000000">
          <w:rPr>
            <w:rtl w:val="0"/>
          </w:rPr>
          <w:t xml:space="preserve">the </w:t>
        </w:r>
      </w:ins>
      <w:r w:rsidDel="00000000" w:rsidR="00000000" w:rsidRPr="00000000">
        <w:rPr>
          <w:rtl w:val="0"/>
        </w:rPr>
        <w:t xml:space="preserve">basic reproduction number </w:t>
      </w:r>
      <w:hyperlink r:id="rId85">
        <w:r w:rsidDel="00000000" w:rsidR="00000000" w:rsidRPr="00000000">
          <w:rPr/>
          <w:drawing>
            <wp:inline distB="19050" distT="19050" distL="19050" distR="19050">
              <wp:extent cx="152400" cy="127000"/>
              <wp:effectExtent b="0" l="0" r="0" t="0"/>
              <wp:docPr id="14" name="image14.png"/>
              <a:graphic>
                <a:graphicData uri="http://schemas.openxmlformats.org/drawingml/2006/picture">
                  <pic:pic>
                    <pic:nvPicPr>
                      <pic:cNvPr id="0" name="image14.png"/>
                      <pic:cNvPicPr preferRelativeResize="0"/>
                    </pic:nvPicPr>
                    <pic:blipFill>
                      <a:blip r:embed="rId86"/>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t xml:space="preserve">. Thus </w:t>
      </w:r>
      <w:hyperlink r:id="rId87">
        <w:r w:rsidDel="00000000" w:rsidR="00000000" w:rsidRPr="00000000">
          <w:rPr/>
          <w:drawing>
            <wp:inline distB="19050" distT="19050" distL="19050" distR="19050">
              <wp:extent cx="101600" cy="101600"/>
              <wp:effectExtent b="0" l="0" r="0" t="0"/>
              <wp:docPr id="60" name="image69.png"/>
              <a:graphic>
                <a:graphicData uri="http://schemas.openxmlformats.org/drawingml/2006/picture">
                  <pic:pic>
                    <pic:nvPicPr>
                      <pic:cNvPr id="0" name="image69.png"/>
                      <pic:cNvPicPr preferRelativeResize="0"/>
                    </pic:nvPicPr>
                    <pic:blipFill>
                      <a:blip r:embed="rId88"/>
                      <a:srcRect b="0" l="0" r="0" t="0"/>
                      <a:stretch>
                        <a:fillRect/>
                      </a:stretch>
                    </pic:blipFill>
                    <pic:spPr>
                      <a:xfrm>
                        <a:off x="0" y="0"/>
                        <a:ext cx="101600" cy="101600"/>
                      </a:xfrm>
                      <a:prstGeom prst="rect"/>
                      <a:ln/>
                    </pic:spPr>
                  </pic:pic>
                </a:graphicData>
              </a:graphic>
            </wp:inline>
          </w:drawing>
        </w:r>
      </w:hyperlink>
      <w:r w:rsidDel="00000000" w:rsidR="00000000" w:rsidRPr="00000000">
        <w:rPr>
          <w:rtl w:val="0"/>
        </w:rPr>
        <w:t xml:space="preserve"> is given by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commentRangeStart w:id="12"/>
      <w:hyperlink w:anchor="D2L_code_render_\setcounter{equation}{1}&#10;\begin{equation} &#10;B = \begin{bmatrix} \beta &amp; 1 \\ 1 &amp; \beta \end{bmatrix} \end{equation}">
        <w:r w:rsidDel="00000000" w:rsidR="00000000" w:rsidRPr="00000000">
          <w:rPr/>
          <w:drawing>
            <wp:inline distB="19050" distT="19050" distL="19050" distR="19050">
              <wp:extent cx="5829300" cy="419100"/>
              <wp:effectExtent b="0" l="0" r="0" t="0"/>
              <wp:docPr id="31" name="image29.png"/>
              <a:graphic>
                <a:graphicData uri="http://schemas.openxmlformats.org/drawingml/2006/picture">
                  <pic:pic>
                    <pic:nvPicPr>
                      <pic:cNvPr id="0" name="image29.png"/>
                      <pic:cNvPicPr preferRelativeResize="0"/>
                    </pic:nvPicPr>
                    <pic:blipFill>
                      <a:blip r:embed="rId89"/>
                      <a:srcRect b="0" l="0" r="0" t="0"/>
                      <a:stretch>
                        <a:fillRect/>
                      </a:stretch>
                    </pic:blipFill>
                    <pic:spPr>
                      <a:xfrm>
                        <a:off x="0" y="0"/>
                        <a:ext cx="5829300" cy="419100"/>
                      </a:xfrm>
                      <a:prstGeom prst="rect"/>
                      <a:ln/>
                    </pic:spPr>
                  </pic:pic>
                </a:graphicData>
              </a:graphic>
            </wp:inline>
          </w:drawing>
        </w:r>
      </w:hyperlink>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3">
      <w:pPr>
        <w:spacing w:after="120" w:before="240" w:lineRule="auto"/>
        <w:rPr/>
      </w:pPr>
      <w:r w:rsidDel="00000000" w:rsidR="00000000" w:rsidRPr="00000000">
        <w:rPr>
          <w:rtl w:val="0"/>
        </w:rPr>
      </w:r>
    </w:p>
    <w:p w:rsidR="00000000" w:rsidDel="00000000" w:rsidP="00000000" w:rsidRDefault="00000000" w:rsidRPr="00000000" w14:paraId="00000054">
      <w:pPr>
        <w:spacing w:after="120" w:before="240" w:lineRule="auto"/>
        <w:rPr/>
      </w:pPr>
      <w:r w:rsidDel="00000000" w:rsidR="00000000" w:rsidRPr="00000000">
        <w:rPr>
          <w:rtl w:val="0"/>
        </w:rPr>
        <w:t xml:space="preserve">The interaction</w:t>
      </w:r>
      <w:ins w:author="Jeffrey Townsend" w:id="62" w:date="2020-04-26T20:20:53Z">
        <w:r w:rsidDel="00000000" w:rsidR="00000000" w:rsidRPr="00000000">
          <w:rPr>
            <w:rtl w:val="0"/>
          </w:rPr>
          <w:t xml:space="preserve">s</w:t>
        </w:r>
      </w:ins>
      <w:r w:rsidDel="00000000" w:rsidR="00000000" w:rsidRPr="00000000">
        <w:rPr>
          <w:rtl w:val="0"/>
        </w:rPr>
        <w:t xml:space="preserve"> between </w:t>
      </w:r>
      <w:ins w:author="Jeffrey Townsend" w:id="63" w:date="2020-04-26T20:20:56Z">
        <w:r w:rsidDel="00000000" w:rsidR="00000000" w:rsidRPr="00000000">
          <w:rPr>
            <w:rtl w:val="0"/>
          </w:rPr>
          <w:t xml:space="preserve">the </w:t>
        </w:r>
      </w:ins>
      <w:r w:rsidDel="00000000" w:rsidR="00000000" w:rsidRPr="00000000">
        <w:rPr>
          <w:rtl w:val="0"/>
        </w:rPr>
        <w:t xml:space="preserve">general population and </w:t>
      </w:r>
      <w:ins w:author="Jeffrey Townsend" w:id="64" w:date="2020-04-26T20:20:59Z">
        <w:r w:rsidDel="00000000" w:rsidR="00000000" w:rsidRPr="00000000">
          <w:rPr>
            <w:rtl w:val="0"/>
          </w:rPr>
          <w:t xml:space="preserve">the </w:t>
        </w:r>
      </w:ins>
      <w:r w:rsidDel="00000000" w:rsidR="00000000" w:rsidRPr="00000000">
        <w:rPr>
          <w:rtl w:val="0"/>
        </w:rPr>
        <w:t xml:space="preserve">red</w:t>
      </w:r>
      <w:ins w:author="Jeffrey Townsend" w:id="65" w:date="2020-04-26T20:20:36Z">
        <w:r w:rsidDel="00000000" w:rsidR="00000000" w:rsidRPr="00000000">
          <w:rPr>
            <w:rtl w:val="0"/>
          </w:rPr>
          <w:t xml:space="preserve">-</w:t>
        </w:r>
      </w:ins>
      <w:del w:author="Jeffrey Townsend" w:id="65" w:date="2020-04-26T20:20:36Z">
        <w:r w:rsidDel="00000000" w:rsidR="00000000" w:rsidRPr="00000000">
          <w:rPr>
            <w:rtl w:val="0"/>
          </w:rPr>
          <w:delText xml:space="preserve"> </w:delText>
        </w:r>
      </w:del>
      <w:r w:rsidDel="00000000" w:rsidR="00000000" w:rsidRPr="00000000">
        <w:rPr>
          <w:rtl w:val="0"/>
        </w:rPr>
        <w:t xml:space="preserve">light area </w:t>
      </w:r>
      <w:ins w:author="Jeffrey Townsend" w:id="66" w:date="2020-04-26T20:21:02Z">
        <w:r w:rsidDel="00000000" w:rsidR="00000000" w:rsidRPr="00000000">
          <w:rPr>
            <w:rtl w:val="0"/>
          </w:rPr>
          <w:t xml:space="preserve">are</w:t>
        </w:r>
      </w:ins>
      <w:del w:author="Jeffrey Townsend" w:id="66" w:date="2020-04-26T20:21:02Z">
        <w:r w:rsidDel="00000000" w:rsidR="00000000" w:rsidRPr="00000000">
          <w:rPr>
            <w:rtl w:val="0"/>
          </w:rPr>
          <w:delText xml:space="preserve">is</w:delText>
        </w:r>
      </w:del>
      <w:r w:rsidDel="00000000" w:rsidR="00000000" w:rsidRPr="00000000">
        <w:rPr>
          <w:rtl w:val="0"/>
        </w:rPr>
        <w:t xml:space="preserve"> informed in our model through a connectivity matrix </w:t>
      </w:r>
      <w:hyperlink r:id="rId90">
        <w:r w:rsidDel="00000000" w:rsidR="00000000" w:rsidRPr="00000000">
          <w:rPr/>
          <w:drawing>
            <wp:inline distB="19050" distT="19050" distL="19050" distR="19050">
              <wp:extent cx="215900" cy="127000"/>
              <wp:effectExtent b="0" l="0" r="0" t="0"/>
              <wp:docPr id="45" name="image35.png"/>
              <a:graphic>
                <a:graphicData uri="http://schemas.openxmlformats.org/drawingml/2006/picture">
                  <pic:pic>
                    <pic:nvPicPr>
                      <pic:cNvPr id="0" name="image35.png"/>
                      <pic:cNvPicPr preferRelativeResize="0"/>
                    </pic:nvPicPr>
                    <pic:blipFill>
                      <a:blip r:embed="rId91"/>
                      <a:srcRect b="0" l="0" r="0" t="0"/>
                      <a:stretch>
                        <a:fillRect/>
                      </a:stretch>
                    </pic:blipFill>
                    <pic:spPr>
                      <a:xfrm>
                        <a:off x="0" y="0"/>
                        <a:ext cx="215900" cy="127000"/>
                      </a:xfrm>
                      <a:prstGeom prst="rect"/>
                      <a:ln/>
                    </pic:spPr>
                  </pic:pic>
                </a:graphicData>
              </a:graphic>
            </wp:inline>
          </w:drawing>
        </w:r>
      </w:hyperlink>
      <w:r w:rsidDel="00000000" w:rsidR="00000000" w:rsidRPr="00000000">
        <w:rPr>
          <w:rtl w:val="0"/>
        </w:rPr>
        <w:t xml:space="preserve">, where </w:t>
      </w:r>
      <w:ins w:author="Jeffrey Townsend" w:id="67" w:date="2020-04-26T20:21:16Z">
        <w:r w:rsidDel="00000000" w:rsidR="00000000" w:rsidRPr="00000000">
          <w:rPr>
            <w:rtl w:val="0"/>
          </w:rPr>
          <w:t xml:space="preserve">the </w:t>
        </w:r>
      </w:ins>
      <w:r w:rsidDel="00000000" w:rsidR="00000000" w:rsidRPr="00000000">
        <w:rPr>
          <w:rtl w:val="0"/>
        </w:rPr>
        <w:t xml:space="preserve">contact rate </w:t>
      </w:r>
      <w:hyperlink r:id="rId92">
        <w:r w:rsidDel="00000000" w:rsidR="00000000" w:rsidRPr="00000000">
          <w:rPr/>
          <w:drawing>
            <wp:inline distB="19050" distT="19050" distL="19050" distR="19050">
              <wp:extent cx="101600" cy="88900"/>
              <wp:effectExtent b="0" l="0" r="0" t="0"/>
              <wp:docPr id="59" name="image55.png"/>
              <a:graphic>
                <a:graphicData uri="http://schemas.openxmlformats.org/drawingml/2006/picture">
                  <pic:pic>
                    <pic:nvPicPr>
                      <pic:cNvPr id="0" name="image55.png"/>
                      <pic:cNvPicPr preferRelativeResize="0"/>
                    </pic:nvPicPr>
                    <pic:blipFill>
                      <a:blip r:embed="rId93"/>
                      <a:srcRect b="0" l="0" r="0" t="0"/>
                      <a:stretch>
                        <a:fillRect/>
                      </a:stretch>
                    </pic:blipFill>
                    <pic:spPr>
                      <a:xfrm>
                        <a:off x="0" y="0"/>
                        <a:ext cx="101600" cy="88900"/>
                      </a:xfrm>
                      <a:prstGeom prst="rect"/>
                      <a:ln/>
                    </pic:spPr>
                  </pic:pic>
                </a:graphicData>
              </a:graphic>
            </wp:inline>
          </w:drawing>
        </w:r>
      </w:hyperlink>
      <w:r w:rsidDel="00000000" w:rsidR="00000000" w:rsidRPr="00000000">
        <w:rPr>
          <w:rtl w:val="0"/>
        </w:rPr>
        <w:t xml:space="preserve"> (</w:t>
      </w:r>
      <w:commentRangeStart w:id="13"/>
      <w:r w:rsidDel="00000000" w:rsidR="00000000" w:rsidRPr="00000000">
        <w:rPr>
          <w:b w:val="1"/>
          <w:rtl w:val="0"/>
        </w:rPr>
        <w:t xml:space="preserve">Table 1</w:t>
      </w:r>
      <w:commentRangeEnd w:id="13"/>
      <w:r w:rsidDel="00000000" w:rsidR="00000000" w:rsidRPr="00000000">
        <w:commentReference w:id="13"/>
      </w:r>
      <w:r w:rsidDel="00000000" w:rsidR="00000000" w:rsidRPr="00000000">
        <w:rPr>
          <w:rtl w:val="0"/>
        </w:rPr>
        <w:t xml:space="preserve">) between </w:t>
      </w:r>
      <w:ins w:author="Jeffrey Townsend" w:id="68" w:date="2020-04-26T20:21:23Z">
        <w:r w:rsidDel="00000000" w:rsidR="00000000" w:rsidRPr="00000000">
          <w:rPr>
            <w:rtl w:val="0"/>
          </w:rPr>
          <w:t xml:space="preserve">individuals from </w:t>
        </w:r>
      </w:ins>
      <w:r w:rsidDel="00000000" w:rsidR="00000000" w:rsidRPr="00000000">
        <w:rPr>
          <w:rtl w:val="0"/>
        </w:rPr>
        <w:t xml:space="preserve">the general population and</w:t>
      </w:r>
      <w:ins w:author="Jeffrey Townsend" w:id="69" w:date="2020-04-26T20:21:30Z">
        <w:r w:rsidDel="00000000" w:rsidR="00000000" w:rsidRPr="00000000">
          <w:rPr>
            <w:rtl w:val="0"/>
          </w:rPr>
          <w:t xml:space="preserve"> residents of the</w:t>
        </w:r>
      </w:ins>
      <w:r w:rsidDel="00000000" w:rsidR="00000000" w:rsidRPr="00000000">
        <w:rPr>
          <w:rtl w:val="0"/>
        </w:rPr>
        <w:t xml:space="preserve"> red</w:t>
      </w:r>
      <w:ins w:author="Jeffrey Townsend" w:id="70" w:date="2020-04-26T20:22:17Z">
        <w:r w:rsidDel="00000000" w:rsidR="00000000" w:rsidRPr="00000000">
          <w:rPr>
            <w:rtl w:val="0"/>
          </w:rPr>
          <w:t xml:space="preserve">-</w:t>
        </w:r>
      </w:ins>
      <w:del w:author="Jeffrey Townsend" w:id="70" w:date="2020-04-26T20:22:17Z">
        <w:r w:rsidDel="00000000" w:rsidR="00000000" w:rsidRPr="00000000">
          <w:rPr>
            <w:rtl w:val="0"/>
          </w:rPr>
          <w:delText xml:space="preserve"> </w:delText>
        </w:r>
      </w:del>
      <w:r w:rsidDel="00000000" w:rsidR="00000000" w:rsidRPr="00000000">
        <w:rPr>
          <w:rtl w:val="0"/>
        </w:rPr>
        <w:t xml:space="preserve">light area </w:t>
      </w:r>
      <w:ins w:author="Jeffrey Townsend" w:id="71" w:date="2020-04-26T20:22:21Z">
        <w:r w:rsidDel="00000000" w:rsidR="00000000" w:rsidRPr="00000000">
          <w:rPr>
            <w:rtl w:val="0"/>
          </w:rPr>
          <w:t xml:space="preserve">are</w:t>
        </w:r>
      </w:ins>
      <w:del w:author="Jeffrey Townsend" w:id="71" w:date="2020-04-26T20:22:21Z">
        <w:r w:rsidDel="00000000" w:rsidR="00000000" w:rsidRPr="00000000">
          <w:rPr>
            <w:rtl w:val="0"/>
          </w:rPr>
          <w:delText xml:space="preserve">is</w:delText>
        </w:r>
      </w:del>
      <w:r w:rsidDel="00000000" w:rsidR="00000000" w:rsidRPr="00000000">
        <w:rPr>
          <w:rtl w:val="0"/>
        </w:rPr>
        <w:t xml:space="preserve"> calculated as a </w:t>
      </w:r>
      <w:commentRangeStart w:id="14"/>
      <w:r w:rsidDel="00000000" w:rsidR="00000000" w:rsidRPr="00000000">
        <w:rPr>
          <w:rtl w:val="0"/>
        </w:rPr>
        <w:t xml:space="preserve">ratio of </w:t>
      </w:r>
      <w:ins w:author="Jeffrey Townsend" w:id="72" w:date="2020-04-26T20:22:32Z">
        <w:r w:rsidDel="00000000" w:rsidR="00000000" w:rsidRPr="00000000">
          <w:rPr>
            <w:rtl w:val="0"/>
          </w:rPr>
          <w:t xml:space="preserve">the </w:t>
        </w:r>
      </w:ins>
      <w:r w:rsidDel="00000000" w:rsidR="00000000" w:rsidRPr="00000000">
        <w:rPr>
          <w:rtl w:val="0"/>
        </w:rPr>
        <w:t xml:space="preserve">daily total interaction of general population with red</w:t>
      </w:r>
      <w:ins w:author="Jeffrey Townsend" w:id="73" w:date="2020-04-26T20:22:39Z">
        <w:r w:rsidDel="00000000" w:rsidR="00000000" w:rsidRPr="00000000">
          <w:rPr>
            <w:rtl w:val="0"/>
          </w:rPr>
          <w:t xml:space="preserve">-</w:t>
        </w:r>
      </w:ins>
      <w:del w:author="Jeffrey Townsend" w:id="73" w:date="2020-04-26T20:22:39Z">
        <w:r w:rsidDel="00000000" w:rsidR="00000000" w:rsidRPr="00000000">
          <w:rPr>
            <w:rtl w:val="0"/>
          </w:rPr>
          <w:delText xml:space="preserve"> </w:delText>
        </w:r>
      </w:del>
      <w:r w:rsidDel="00000000" w:rsidR="00000000" w:rsidRPr="00000000">
        <w:rPr>
          <w:rtl w:val="0"/>
        </w:rPr>
        <w:t xml:space="preserve">light area </w:t>
      </w:r>
      <w:ins w:author="Jeffrey Townsend" w:id="74" w:date="2020-04-26T20:22:52Z">
        <w:r w:rsidDel="00000000" w:rsidR="00000000" w:rsidRPr="00000000">
          <w:rPr>
            <w:rtl w:val="0"/>
          </w:rPr>
          <w:t xml:space="preserve">residents </w:t>
        </w:r>
      </w:ins>
      <w:r w:rsidDel="00000000" w:rsidR="00000000" w:rsidRPr="00000000">
        <w:rPr>
          <w:rtl w:val="0"/>
        </w:rPr>
        <w:t xml:space="preserve">and total population of the location</w:t>
      </w:r>
      <w:commentRangeEnd w:id="14"/>
      <w:r w:rsidDel="00000000" w:rsidR="00000000" w:rsidRPr="00000000">
        <w:commentReference w:id="14"/>
      </w:r>
      <w:r w:rsidDel="00000000" w:rsidR="00000000" w:rsidRPr="00000000">
        <w:rPr>
          <w:rtl w:val="0"/>
        </w:rPr>
        <w:t xml:space="preserve"> (</w:t>
      </w:r>
      <w:commentRangeStart w:id="15"/>
      <w:r w:rsidDel="00000000" w:rsidR="00000000" w:rsidRPr="00000000">
        <w:rPr>
          <w:b w:val="1"/>
          <w:rtl w:val="0"/>
        </w:rPr>
        <w:t xml:space="preserve">Table 1</w:t>
      </w:r>
      <w:commentRangeEnd w:id="15"/>
      <w:r w:rsidDel="00000000" w:rsidR="00000000" w:rsidRPr="00000000">
        <w:commentReference w:id="15"/>
      </w:r>
      <w:r w:rsidDel="00000000" w:rsidR="00000000" w:rsidRPr="00000000">
        <w:rPr>
          <w:rtl w:val="0"/>
        </w:rPr>
        <w:t xml:space="preserve">). The connectivity matrix </w:t>
      </w:r>
      <w:hyperlink r:id="rId94">
        <w:r w:rsidDel="00000000" w:rsidR="00000000" w:rsidRPr="00000000">
          <w:rPr/>
          <w:drawing>
            <wp:inline distB="19050" distT="19050" distL="19050" distR="19050">
              <wp:extent cx="215900" cy="127000"/>
              <wp:effectExtent b="0" l="0" r="0" t="0"/>
              <wp:docPr id="35" name="image41.png"/>
              <a:graphic>
                <a:graphicData uri="http://schemas.openxmlformats.org/drawingml/2006/picture">
                  <pic:pic>
                    <pic:nvPicPr>
                      <pic:cNvPr id="0" name="image41.png"/>
                      <pic:cNvPicPr preferRelativeResize="0"/>
                    </pic:nvPicPr>
                    <pic:blipFill>
                      <a:blip r:embed="rId95"/>
                      <a:srcRect b="0" l="0" r="0" t="0"/>
                      <a:stretch>
                        <a:fillRect/>
                      </a:stretch>
                    </pic:blipFill>
                    <pic:spPr>
                      <a:xfrm>
                        <a:off x="0" y="0"/>
                        <a:ext cx="215900" cy="127000"/>
                      </a:xfrm>
                      <a:prstGeom prst="rect"/>
                      <a:ln/>
                    </pic:spPr>
                  </pic:pic>
                </a:graphicData>
              </a:graphic>
            </wp:inline>
          </w:drawing>
        </w:r>
      </w:hyperlink>
      <w:r w:rsidDel="00000000" w:rsidR="00000000" w:rsidRPr="00000000">
        <w:rPr>
          <w:rtl w:val="0"/>
        </w:rPr>
        <w:t xml:space="preserve"> is therefore</w:t>
      </w:r>
      <w:del w:author="Jeffrey Townsend" w:id="75" w:date="2020-04-26T20:23:24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commentRangeStart w:id="16"/>
      <w:hyperlink w:anchor="D2L_code_render_\begin{equation} \tag{3}&#10;C_M = \begin{bmatrix} 1 &amp; c_r \\  c_r &amp; 1 \end{bmatrix}&#10;\end{equation}">
        <w:r w:rsidDel="00000000" w:rsidR="00000000" w:rsidRPr="00000000">
          <w:rPr/>
          <w:drawing>
            <wp:inline distB="19050" distT="19050" distL="19050" distR="19050">
              <wp:extent cx="5829300" cy="419100"/>
              <wp:effectExtent b="0" l="0" r="0" t="0"/>
              <wp:docPr id="50" name="image43.png"/>
              <a:graphic>
                <a:graphicData uri="http://schemas.openxmlformats.org/drawingml/2006/picture">
                  <pic:pic>
                    <pic:nvPicPr>
                      <pic:cNvPr id="0" name="image43.png"/>
                      <pic:cNvPicPr preferRelativeResize="0"/>
                    </pic:nvPicPr>
                    <pic:blipFill>
                      <a:blip r:embed="rId96"/>
                      <a:srcRect b="0" l="0" r="0" t="0"/>
                      <a:stretch>
                        <a:fillRect/>
                      </a:stretch>
                    </pic:blipFill>
                    <pic:spPr>
                      <a:xfrm>
                        <a:off x="0" y="0"/>
                        <a:ext cx="5829300" cy="419100"/>
                      </a:xfrm>
                      <a:prstGeom prst="rect"/>
                      <a:ln/>
                    </pic:spPr>
                  </pic:pic>
                </a:graphicData>
              </a:graphic>
            </wp:inline>
          </w:drawing>
        </w:r>
      </w:hyperlink>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6">
      <w:pPr>
        <w:spacing w:after="120" w:before="240" w:lineRule="auto"/>
        <w:rPr>
          <w:ins w:author="Jeffrey Townsend" w:id="81" w:date="2020-04-26T20:41:16Z"/>
        </w:rPr>
      </w:pPr>
      <w:commentRangeStart w:id="17"/>
      <w:commentRangeStart w:id="18"/>
      <w:r w:rsidDel="00000000" w:rsidR="00000000" w:rsidRPr="00000000">
        <w:rPr>
          <w:rtl w:val="0"/>
        </w:rPr>
        <w:t xml:space="preserve">Individuals with mild infections </w:t>
      </w:r>
      <w:commentRangeStart w:id="19"/>
      <w:r w:rsidDel="00000000" w:rsidR="00000000" w:rsidRPr="00000000">
        <w:rPr>
          <w:rtl w:val="0"/>
        </w:rPr>
        <w:t xml:space="preserve">are only 50% infectious compared</w:t>
      </w:r>
      <w:commentRangeEnd w:id="19"/>
      <w:r w:rsidDel="00000000" w:rsidR="00000000" w:rsidRPr="00000000">
        <w:commentReference w:id="19"/>
      </w:r>
      <w:r w:rsidDel="00000000" w:rsidR="00000000" w:rsidRPr="00000000">
        <w:rPr>
          <w:rtl w:val="0"/>
        </w:rPr>
        <w:t xml:space="preserve"> to </w:t>
      </w:r>
      <w:del w:author="Jeffrey Townsend" w:id="76" w:date="2020-04-26T20:34:16Z">
        <w:r w:rsidDel="00000000" w:rsidR="00000000" w:rsidRPr="00000000">
          <w:rPr>
            <w:rtl w:val="0"/>
          </w:rPr>
          <w:delText xml:space="preserve">the </w:delText>
        </w:r>
      </w:del>
      <w:r w:rsidDel="00000000" w:rsidR="00000000" w:rsidRPr="00000000">
        <w:rPr>
          <w:rtl w:val="0"/>
        </w:rPr>
        <w:t xml:space="preserve">severe infections and we assume the relative infectiousness of asymptomatic cases to be the same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t>
      </w:r>
      <w:r w:rsidDel="00000000" w:rsidR="00000000" w:rsidRPr="00000000">
        <w:rPr>
          <w:b w:val="1"/>
          <w:rtl w:val="0"/>
          <w:rPrChange w:author="Jeffrey Townsend" w:id="77" w:date="2020-04-26T20:46:26Z">
            <w:rPr/>
          </w:rPrChange>
        </w:rPr>
        <w:t xml:space="preserve">Table 3</w:t>
      </w:r>
      <w:r w:rsidDel="00000000" w:rsidR="00000000" w:rsidRPr="00000000">
        <w:rPr>
          <w:rtl w:val="0"/>
        </w:rPr>
        <w:t xml:space="preserve">). The contact patterns between different age</w:t>
      </w:r>
      <w:ins w:author="Jeffrey Townsend" w:id="78" w:date="2020-04-26T20:33:07Z">
        <w:r w:rsidDel="00000000" w:rsidR="00000000" w:rsidRPr="00000000">
          <w:rPr>
            <w:rtl w:val="0"/>
          </w:rPr>
          <w:t xml:space="preserve"> </w:t>
        </w:r>
      </w:ins>
      <w:del w:author="Jeffrey Townsend" w:id="78" w:date="2020-04-26T20:33:07Z">
        <w:r w:rsidDel="00000000" w:rsidR="00000000" w:rsidRPr="00000000">
          <w:rPr>
            <w:rtl w:val="0"/>
          </w:rPr>
          <w:delText xml:space="preserve">-</w:delText>
        </w:r>
      </w:del>
      <w:r w:rsidDel="00000000" w:rsidR="00000000" w:rsidRPr="00000000">
        <w:rPr>
          <w:rtl w:val="0"/>
        </w:rPr>
        <w:t xml:space="preserve">groups are informed by </w:t>
      </w:r>
      <w:ins w:author="Jeffrey Townsend" w:id="79" w:date="2020-04-26T20:35:41Z">
        <w:r w:rsidDel="00000000" w:rsidR="00000000" w:rsidRPr="00000000">
          <w:rPr>
            <w:rtl w:val="0"/>
          </w:rPr>
          <w:t xml:space="preserve">two </w:t>
        </w:r>
      </w:ins>
      <w:r w:rsidDel="00000000" w:rsidR="00000000" w:rsidRPr="00000000">
        <w:rPr>
          <w:rtl w:val="0"/>
        </w:rPr>
        <w:t xml:space="preserve">matrices</w:t>
      </w:r>
      <w:ins w:author="Jeffrey Townsend" w:id="80" w:date="2020-04-26T20:35:47Z">
        <w:r w:rsidDel="00000000" w:rsidR="00000000" w:rsidRPr="00000000">
          <w:rPr>
            <w:rtl w:val="0"/>
          </w:rPr>
          <w:t xml:space="preserve">:</w:t>
        </w:r>
      </w:ins>
      <w:r w:rsidDel="00000000" w:rsidR="00000000" w:rsidRPr="00000000">
        <w:rPr>
          <w:rtl w:val="0"/>
        </w:rPr>
        <w:t xml:space="preserve"> </w:t>
      </w:r>
      <w:ins w:author="Jeffrey Townsend" w:id="81" w:date="2020-04-26T20:41:16Z">
        <w:r w:rsidDel="00000000" w:rsidR="00000000" w:rsidRPr="00000000">
          <w:rPr>
            <w:rtl w:val="0"/>
          </w:rPr>
        </w:r>
      </w:ins>
    </w:p>
    <w:p w:rsidR="00000000" w:rsidDel="00000000" w:rsidP="00000000" w:rsidRDefault="00000000" w:rsidRPr="00000000" w14:paraId="00000057">
      <w:pPr>
        <w:widowControl w:val="0"/>
        <w:rPr>
          <w:ins w:author="Jeffrey Townsend" w:id="81" w:date="2020-04-26T20:41:16Z"/>
        </w:rPr>
      </w:pPr>
      <w:ins w:author="Jeffrey Townsend" w:id="81" w:date="2020-04-26T20:41:16Z">
        <w:commentRangeStart w:id="20"/>
        <w:r w:rsidDel="00000000" w:rsidR="00000000" w:rsidRPr="00000000">
          <w:fldChar w:fldCharType="begin"/>
        </w:r>
        <w:r w:rsidDel="00000000" w:rsidR="00000000" w:rsidRPr="00000000">
          <w:instrText xml:space="preserve">HYPERLINK \l "D2L_code_render_\setcounter{equation}{3}
\begin{equation}
M_A = \begin{matrix}
&amp; \textbf{0-19} &amp; \textbf{20-49} &amp; \textbf{50-64} &amp; \textbf{65+} \\
\textbf{0-19} &amp; 14.4405 &amp;   4.9482  &amp;  1.6084  &amp;  0.7058 \\
\textbf{20-49} &amp; 4.9482  &amp;  9.2541   &amp;  2.6860  &amp;  0.6868 \\
\textbf{50-64} &amp; 1.6084  &amp;  2.6860   &amp;  1.4837  &amp;  0.3820 \\
\textbf{65+} &amp; 0.7058  &amp;  0.6868   &amp;  0.3820  &amp;  0.3252
\end{matrix}
\end{equation}"</w:instrText>
        </w:r>
        <w:r w:rsidDel="00000000" w:rsidR="00000000" w:rsidRPr="00000000">
          <w:fldChar w:fldCharType="separate"/>
        </w:r>
        <w:r w:rsidDel="00000000" w:rsidR="00000000" w:rsidRPr="00000000">
          <w:rPr/>
          <w:drawing>
            <wp:inline distB="19050" distT="19050" distL="19050" distR="19050">
              <wp:extent cx="5829300" cy="1028700"/>
              <wp:effectExtent b="0" l="0" r="0" t="0"/>
              <wp:docPr id="38" name="image36.png"/>
              <a:graphic>
                <a:graphicData uri="http://schemas.openxmlformats.org/drawingml/2006/picture">
                  <pic:pic>
                    <pic:nvPicPr>
                      <pic:cNvPr id="0" name="image36.png"/>
                      <pic:cNvPicPr preferRelativeResize="0"/>
                    </pic:nvPicPr>
                    <pic:blipFill>
                      <a:blip r:embed="rId97"/>
                      <a:srcRect b="0" l="0" r="0" t="0"/>
                      <a:stretch>
                        <a:fillRect/>
                      </a:stretch>
                    </pic:blipFill>
                    <pic:spPr>
                      <a:xfrm>
                        <a:off x="0" y="0"/>
                        <a:ext cx="5829300" cy="1028700"/>
                      </a:xfrm>
                      <a:prstGeom prst="rect"/>
                      <a:ln/>
                    </pic:spPr>
                  </pic:pic>
                </a:graphicData>
              </a:graphic>
            </wp:inline>
          </w:drawing>
        </w:r>
        <w:r w:rsidDel="00000000" w:rsidR="00000000" w:rsidRPr="00000000">
          <w:fldChar w:fldCharType="end"/>
        </w:r>
        <w:commentRangeEnd w:id="20"/>
        <w:r w:rsidDel="00000000" w:rsidR="00000000" w:rsidRPr="00000000">
          <w:commentReference w:id="20"/>
        </w:r>
        <w:r w:rsidDel="00000000" w:rsidR="00000000" w:rsidRPr="00000000">
          <w:rPr>
            <w:rtl w:val="0"/>
          </w:rPr>
        </w:r>
      </w:ins>
    </w:p>
    <w:p w:rsidR="00000000" w:rsidDel="00000000" w:rsidP="00000000" w:rsidRDefault="00000000" w:rsidRPr="00000000" w14:paraId="00000058">
      <w:pPr>
        <w:spacing w:after="120" w:before="240" w:lineRule="auto"/>
        <w:rPr>
          <w:ins w:author="Jeffrey Townsend" w:id="83" w:date="2020-04-26T20:41:48Z"/>
        </w:rPr>
      </w:pPr>
      <w:del w:author="Jeffrey Townsend" w:id="82" w:date="2020-04-26T20:35:51Z">
        <w:r w:rsidDel="00000000" w:rsidR="00000000" w:rsidRPr="00000000">
          <w:fldChar w:fldCharType="begin"/>
        </w:r>
        <w:r w:rsidDel="00000000" w:rsidR="00000000" w:rsidRPr="00000000">
          <w:delInstrText xml:space="preserve">HYPERLINK "https://www.codecogs.com/eqnedit.php?latex=M_A#0"</w:delInstrText>
        </w:r>
        <w:r w:rsidDel="00000000" w:rsidR="00000000" w:rsidRPr="00000000">
          <w:fldChar w:fldCharType="separate"/>
        </w:r>
        <w:r w:rsidDel="00000000" w:rsidR="00000000" w:rsidRPr="00000000">
          <w:rPr/>
          <w:drawing>
            <wp:inline distB="19050" distT="19050" distL="19050" distR="19050">
              <wp:extent cx="215900" cy="127000"/>
              <wp:effectExtent b="0" l="0" r="0" t="0"/>
              <wp:docPr id="25" name="image70.png"/>
              <a:graphic>
                <a:graphicData uri="http://schemas.openxmlformats.org/drawingml/2006/picture">
                  <pic:pic>
                    <pic:nvPicPr>
                      <pic:cNvPr id="0" name="image70.png"/>
                      <pic:cNvPicPr preferRelativeResize="0"/>
                    </pic:nvPicPr>
                    <pic:blipFill>
                      <a:blip r:embed="rId98"/>
                      <a:srcRect b="0" l="0" r="0" t="0"/>
                      <a:stretch>
                        <a:fillRect/>
                      </a:stretch>
                    </pic:blipFill>
                    <pic:spPr>
                      <a:xfrm>
                        <a:off x="0" y="0"/>
                        <a:ext cx="215900" cy="127000"/>
                      </a:xfrm>
                      <a:prstGeom prst="rect"/>
                      <a:ln/>
                    </pic:spPr>
                  </pic:pic>
                </a:graphicData>
              </a:graphic>
            </wp:inline>
          </w:drawing>
        </w:r>
        <w:r w:rsidDel="00000000" w:rsidR="00000000" w:rsidRPr="00000000">
          <w:fldChar w:fldCharType="end"/>
        </w:r>
        <w:r w:rsidDel="00000000" w:rsidR="00000000" w:rsidRPr="00000000">
          <w:rPr>
            <w:rtl w:val="0"/>
          </w:rPr>
          <w:delText xml:space="preserve"> </w:delText>
        </w:r>
      </w:del>
      <w:ins w:author="Jeffrey Townsend" w:id="82" w:date="2020-04-26T20:35:51Z">
        <w:r w:rsidDel="00000000" w:rsidR="00000000" w:rsidRPr="00000000">
          <w:rPr>
            <w:rtl w:val="0"/>
          </w:rPr>
          <w:t xml:space="preserve">when individuals are not isolated / quarantined in their home </w:t>
        </w:r>
        <w:r w:rsidDel="00000000" w:rsidR="00000000" w:rsidRPr="00000000">
          <w:rPr>
            <w:rtl w:val="0"/>
          </w:rPr>
          <w:t xml:space="preserve">(</w:t>
        </w:r>
        <w:r w:rsidDel="00000000" w:rsidR="00000000" w:rsidRPr="00000000">
          <w:fldChar w:fldCharType="begin"/>
        </w:r>
        <w:r w:rsidDel="00000000" w:rsidR="00000000" w:rsidRPr="00000000">
          <w:instrText xml:space="preserve">HYPERLINK "https://www.codecogs.com/eqnedit.php?latex=Q_N#0"</w:instrText>
        </w:r>
        <w:r w:rsidDel="00000000" w:rsidR="00000000" w:rsidRPr="00000000">
          <w:fldChar w:fldCharType="separate"/>
        </w:r>
        <w:r w:rsidDel="00000000" w:rsidR="00000000" w:rsidRPr="00000000">
          <w:rPr/>
          <w:drawing>
            <wp:inline distB="19050" distT="19050" distL="19050" distR="19050">
              <wp:extent cx="203200" cy="139700"/>
              <wp:effectExtent b="0" l="0" r="0" t="0"/>
              <wp:docPr id="67" name="image57.png"/>
              <a:graphic>
                <a:graphicData uri="http://schemas.openxmlformats.org/drawingml/2006/picture">
                  <pic:pic>
                    <pic:nvPicPr>
                      <pic:cNvPr id="0" name="image57.png"/>
                      <pic:cNvPicPr preferRelativeResize="0"/>
                    </pic:nvPicPr>
                    <pic:blipFill>
                      <a:blip r:embed="rId99"/>
                      <a:srcRect b="0" l="0" r="0" t="0"/>
                      <a:stretch>
                        <a:fillRect/>
                      </a:stretch>
                    </pic:blipFill>
                    <pic:spPr>
                      <a:xfrm>
                        <a:off x="0" y="0"/>
                        <a:ext cx="203200" cy="139700"/>
                      </a:xfrm>
                      <a:prstGeom prst="rect"/>
                      <a:ln/>
                    </pic:spPr>
                  </pic:pic>
                </a:graphicData>
              </a:graphic>
            </wp:inline>
          </w:drawing>
        </w:r>
        <w:r w:rsidDel="00000000" w:rsidR="00000000" w:rsidRPr="00000000">
          <w:fldChar w:fldCharType="end"/>
        </w:r>
        <w:r w:rsidDel="00000000" w:rsidR="00000000" w:rsidRPr="00000000">
          <w:rPr>
            <w:rtl w:val="0"/>
          </w:rPr>
          <w:t xml:space="preserve">,</w:t>
        </w:r>
        <w:r w:rsidDel="00000000" w:rsidR="00000000" w:rsidRPr="00000000">
          <w:fldChar w:fldCharType="begin"/>
        </w:r>
        <w:r w:rsidDel="00000000" w:rsidR="00000000" w:rsidRPr="00000000">
          <w:instrText xml:space="preserve">HYPERLINK "https://www.codecogs.com/eqnedit.php?latex=Q_H#0"</w:instrText>
        </w:r>
        <w:r w:rsidDel="00000000" w:rsidR="00000000" w:rsidRPr="00000000">
          <w:fldChar w:fldCharType="separate"/>
        </w:r>
        <w:r w:rsidDel="00000000" w:rsidR="00000000" w:rsidRPr="00000000">
          <w:rPr/>
          <w:drawing>
            <wp:inline distB="19050" distT="19050" distL="19050" distR="19050">
              <wp:extent cx="203200" cy="139700"/>
              <wp:effectExtent b="0" l="0" r="0" t="0"/>
              <wp:docPr id="27" name="image19.png"/>
              <a:graphic>
                <a:graphicData uri="http://schemas.openxmlformats.org/drawingml/2006/picture">
                  <pic:pic>
                    <pic:nvPicPr>
                      <pic:cNvPr id="0" name="image19.png"/>
                      <pic:cNvPicPr preferRelativeResize="0"/>
                    </pic:nvPicPr>
                    <pic:blipFill>
                      <a:blip r:embed="rId100"/>
                      <a:srcRect b="0" l="0" r="0" t="0"/>
                      <a:stretch>
                        <a:fillRect/>
                      </a:stretch>
                    </pic:blipFill>
                    <pic:spPr>
                      <a:xfrm>
                        <a:off x="0" y="0"/>
                        <a:ext cx="203200" cy="139700"/>
                      </a:xfrm>
                      <a:prstGeom prst="rect"/>
                      <a:ln/>
                    </pic:spPr>
                  </pic:pic>
                </a:graphicData>
              </a:graphic>
            </wp:inline>
          </w:drawing>
        </w:r>
        <w:r w:rsidDel="00000000" w:rsidR="00000000" w:rsidRPr="00000000">
          <w:fldChar w:fldCharType="end"/>
        </w:r>
        <w:r w:rsidDel="00000000" w:rsidR="00000000" w:rsidRPr="00000000">
          <w:rPr>
            <w:rtl w:val="0"/>
          </w:rPr>
          <w:t xml:space="preserve">), </w:t>
        </w:r>
      </w:ins>
      <w:r w:rsidDel="00000000" w:rsidR="00000000" w:rsidRPr="00000000">
        <w:rPr>
          <w:rtl w:val="0"/>
        </w:rPr>
        <w:t xml:space="preserve">and</w:t>
      </w:r>
      <w:ins w:author="Jeffrey Townsend" w:id="83" w:date="2020-04-26T20:41:48Z">
        <w:r w:rsidDel="00000000" w:rsidR="00000000" w:rsidRPr="00000000">
          <w:rPr>
            <w:rtl w:val="0"/>
          </w:rPr>
        </w:r>
      </w:ins>
    </w:p>
    <w:p w:rsidR="00000000" w:rsidDel="00000000" w:rsidP="00000000" w:rsidRDefault="00000000" w:rsidRPr="00000000" w14:paraId="00000059">
      <w:pPr>
        <w:widowControl w:val="0"/>
        <w:rPr>
          <w:ins w:author="Jeffrey Townsend" w:id="83" w:date="2020-04-26T20:41:48Z"/>
        </w:rPr>
      </w:pPr>
      <w:ins w:author="Jeffrey Townsend" w:id="83" w:date="2020-04-26T20:41:48Z">
        <w:commentRangeStart w:id="21"/>
        <w:r w:rsidDel="00000000" w:rsidR="00000000" w:rsidRPr="00000000">
          <w:fldChar w:fldCharType="begin"/>
        </w:r>
        <w:r w:rsidDel="00000000" w:rsidR="00000000" w:rsidRPr="00000000">
          <w:instrText xml:space="preserve">HYPERLINK \l "D2L_code_render_\setcounter{equation}{4}
\begin{equation}
M_H = \begin{matrix}
&amp; \textbf{0-19} &amp; \textbf{20-49} &amp; \textbf{50-64} &amp; \textbf{65+} \\
\textbf{0-19} &amp; 2.0309 &amp;   2.0538 &amp;  0.7890 &amp;   0.5312 \\
\textbf{20-49} &amp; 2.0538 &amp;   1.3993 &amp;  0.7640 &amp;   0.4330 \\
\textbf{50-64} &amp; 0.7890 &amp;   0.7640 &amp;  0.3975 &amp;   0.2051 \\
\textbf{65+} &amp; 0.5312 &amp;   0.4330 &amp;  0.2051 &amp;   0.1434
\end{matrix}
\end{equation}"</w:instrText>
        </w:r>
        <w:r w:rsidDel="00000000" w:rsidR="00000000" w:rsidRPr="00000000">
          <w:fldChar w:fldCharType="separate"/>
        </w:r>
        <w:r w:rsidDel="00000000" w:rsidR="00000000" w:rsidRPr="00000000">
          <w:rPr/>
          <w:drawing>
            <wp:inline distB="19050" distT="19050" distL="19050" distR="19050">
              <wp:extent cx="5829300" cy="1028700"/>
              <wp:effectExtent b="0" l="0" r="0" t="0"/>
              <wp:docPr id="48" name="image42.png"/>
              <a:graphic>
                <a:graphicData uri="http://schemas.openxmlformats.org/drawingml/2006/picture">
                  <pic:pic>
                    <pic:nvPicPr>
                      <pic:cNvPr id="0" name="image42.png"/>
                      <pic:cNvPicPr preferRelativeResize="0"/>
                    </pic:nvPicPr>
                    <pic:blipFill>
                      <a:blip r:embed="rId101"/>
                      <a:srcRect b="0" l="0" r="0" t="0"/>
                      <a:stretch>
                        <a:fillRect/>
                      </a:stretch>
                    </pic:blipFill>
                    <pic:spPr>
                      <a:xfrm>
                        <a:off x="0" y="0"/>
                        <a:ext cx="5829300" cy="1028700"/>
                      </a:xfrm>
                      <a:prstGeom prst="rect"/>
                      <a:ln/>
                    </pic:spPr>
                  </pic:pic>
                </a:graphicData>
              </a:graphic>
            </wp:inline>
          </w:drawing>
        </w:r>
        <w:r w:rsidDel="00000000" w:rsidR="00000000" w:rsidRPr="00000000">
          <w:fldChar w:fldCharType="end"/>
        </w:r>
        <w:commentRangeEnd w:id="21"/>
        <w:r w:rsidDel="00000000" w:rsidR="00000000" w:rsidRPr="00000000">
          <w:commentReference w:id="21"/>
        </w:r>
        <w:r w:rsidDel="00000000" w:rsidR="00000000" w:rsidRPr="00000000">
          <w:rPr>
            <w:rtl w:val="0"/>
          </w:rPr>
        </w:r>
      </w:ins>
    </w:p>
    <w:p w:rsidR="00000000" w:rsidDel="00000000" w:rsidP="00000000" w:rsidRDefault="00000000" w:rsidRPr="00000000" w14:paraId="0000005A">
      <w:pPr>
        <w:spacing w:after="120" w:before="240" w:lineRule="auto"/>
        <w:rPr/>
      </w:pPr>
      <w:r w:rsidDel="00000000" w:rsidR="00000000" w:rsidRPr="00000000">
        <w:rPr>
          <w:rtl w:val="0"/>
        </w:rPr>
        <w:t xml:space="preserve"> </w:t>
      </w:r>
      <w:del w:author="Jeffrey Townsend" w:id="84" w:date="2020-04-26T20:37:59Z">
        <w:r w:rsidDel="00000000" w:rsidR="00000000" w:rsidRPr="00000000">
          <w:fldChar w:fldCharType="begin"/>
        </w:r>
        <w:r w:rsidDel="00000000" w:rsidR="00000000" w:rsidRPr="00000000">
          <w:delInstrText xml:space="preserve">HYPERLINK "https://www.codecogs.com/eqnedit.php?latex=M_H#0"</w:delInstrText>
        </w:r>
        <w:r w:rsidDel="00000000" w:rsidR="00000000" w:rsidRPr="00000000">
          <w:fldChar w:fldCharType="separate"/>
        </w:r>
        <w:r w:rsidDel="00000000" w:rsidR="00000000" w:rsidRPr="00000000">
          <w:rPr/>
          <w:drawing>
            <wp:inline distB="19050" distT="19050" distL="19050" distR="19050">
              <wp:extent cx="228600" cy="127000"/>
              <wp:effectExtent b="0" l="0" r="0" t="0"/>
              <wp:docPr id="4" name="image11.png"/>
              <a:graphic>
                <a:graphicData uri="http://schemas.openxmlformats.org/drawingml/2006/picture">
                  <pic:pic>
                    <pic:nvPicPr>
                      <pic:cNvPr id="0" name="image11.png"/>
                      <pic:cNvPicPr preferRelativeResize="0"/>
                    </pic:nvPicPr>
                    <pic:blipFill>
                      <a:blip r:embed="rId102"/>
                      <a:srcRect b="0" l="0" r="0" t="0"/>
                      <a:stretch>
                        <a:fillRect/>
                      </a:stretch>
                    </pic:blipFill>
                    <pic:spPr>
                      <a:xfrm>
                        <a:off x="0" y="0"/>
                        <a:ext cx="228600" cy="127000"/>
                      </a:xfrm>
                      <a:prstGeom prst="rect"/>
                      <a:ln/>
                    </pic:spPr>
                  </pic:pic>
                </a:graphicData>
              </a:graphic>
            </wp:inline>
          </w:drawing>
        </w:r>
        <w:r w:rsidDel="00000000" w:rsidR="00000000" w:rsidRPr="00000000">
          <w:fldChar w:fldCharType="end"/>
        </w:r>
        <w:r w:rsidDel="00000000" w:rsidR="00000000" w:rsidRPr="00000000">
          <w:rPr>
            <w:rtl w:val="0"/>
          </w:rPr>
          <w:delText xml:space="preserve"> </w:delText>
        </w:r>
      </w:del>
      <w:ins w:author="Jeffrey Townsend" w:id="84" w:date="2020-04-26T20:37:59Z">
        <w:r w:rsidDel="00000000" w:rsidR="00000000" w:rsidRPr="00000000">
          <w:rPr>
            <w:rtl w:val="0"/>
          </w:rPr>
          <w:t xml:space="preserve">when they are (matching contact patterns at the household level) </w:t>
        </w:r>
      </w:ins>
      <w:del w:author="Jeffrey Townsend" w:id="84" w:date="2020-04-26T20:37:59Z">
        <w:r w:rsidDel="00000000" w:rsidR="00000000" w:rsidRPr="00000000">
          <w:rPr>
            <w:rtl w:val="0"/>
          </w:rPr>
          <w:delText xml:space="preserve">respectively </w:delText>
        </w:r>
      </w:del>
      <w:hyperlink r:id="rId103">
        <w:r w:rsidDel="00000000" w:rsidR="00000000" w:rsidRPr="00000000">
          <w:rPr>
            <w:b w:val="0"/>
            <w:color w:val="000000"/>
            <w:u w:val="none"/>
            <w:rtl w:val="0"/>
          </w:rPr>
          <w:t xml:space="preserve">[2]</w:t>
        </w:r>
      </w:hyperlink>
      <w:r w:rsidDel="00000000" w:rsidR="00000000" w:rsidRPr="00000000">
        <w:rPr>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spacing w:after="120" w:before="240" w:lineRule="auto"/>
        <w:rPr/>
      </w:pPr>
      <w:r w:rsidDel="00000000" w:rsidR="00000000" w:rsidRPr="00000000">
        <w:rPr>
          <w:i w:val="1"/>
          <w:rtl w:val="0"/>
        </w:rPr>
        <w:t xml:space="preserve">Implementation of initial lockdown</w:t>
        <w:br w:type="textWrapping"/>
      </w:r>
      <w:r w:rsidDel="00000000" w:rsidR="00000000" w:rsidRPr="00000000">
        <w:rPr>
          <w:rtl w:val="0"/>
        </w:rPr>
        <w:t xml:space="preserve">To implement </w:t>
      </w:r>
      <w:ins w:author="Jeffrey Townsend" w:id="85" w:date="2020-04-26T20:42:18Z">
        <w:r w:rsidDel="00000000" w:rsidR="00000000" w:rsidRPr="00000000">
          <w:rPr>
            <w:rtl w:val="0"/>
          </w:rPr>
          <w:t xml:space="preserve">the</w:t>
        </w:r>
      </w:ins>
      <w:del w:author="Jeffrey Townsend" w:id="85" w:date="2020-04-26T20:42:18Z">
        <w:r w:rsidDel="00000000" w:rsidR="00000000" w:rsidRPr="00000000">
          <w:rPr>
            <w:rtl w:val="0"/>
          </w:rPr>
          <w:delText xml:space="preserve">a</w:delText>
        </w:r>
      </w:del>
      <w:r w:rsidDel="00000000" w:rsidR="00000000" w:rsidRPr="00000000">
        <w:rPr>
          <w:rtl w:val="0"/>
        </w:rPr>
        <w:t xml:space="preserve"> 40 day</w:t>
      </w:r>
      <w:del w:author="Jeffrey Townsend" w:id="86" w:date="2020-04-26T20:42:23Z">
        <w:r w:rsidDel="00000000" w:rsidR="00000000" w:rsidRPr="00000000">
          <w:rPr>
            <w:rtl w:val="0"/>
          </w:rPr>
          <w:delText xml:space="preserve">s</w:delText>
        </w:r>
      </w:del>
      <w:r w:rsidDel="00000000" w:rsidR="00000000" w:rsidRPr="00000000">
        <w:rPr>
          <w:rtl w:val="0"/>
        </w:rPr>
        <w:t xml:space="preserve"> national lockdown in our model, we </w:t>
      </w:r>
      <w:ins w:author="Jeffrey Townsend" w:id="87" w:date="2020-04-26T20:42:29Z">
        <w:r w:rsidDel="00000000" w:rsidR="00000000" w:rsidRPr="00000000">
          <w:rPr>
            <w:rtl w:val="0"/>
          </w:rPr>
          <w:t xml:space="preserve">specified</w:t>
        </w:r>
      </w:ins>
      <w:del w:author="Jeffrey Townsend" w:id="87" w:date="2020-04-26T20:42:29Z">
        <w:r w:rsidDel="00000000" w:rsidR="00000000" w:rsidRPr="00000000">
          <w:rPr>
            <w:rtl w:val="0"/>
          </w:rPr>
          <w:delText xml:space="preserve">assume</w:delText>
        </w:r>
      </w:del>
      <w:ins w:author="Jeffrey Townsend" w:id="88" w:date="2020-04-26T20:42:24Z">
        <w:del w:author="Jeffrey Townsend" w:id="87" w:date="2020-04-26T20:42:29Z">
          <w:r w:rsidDel="00000000" w:rsidR="00000000" w:rsidRPr="00000000">
            <w:rPr>
              <w:rtl w:val="0"/>
            </w:rPr>
            <w:delText xml:space="preserve">d</w:delText>
          </w:r>
        </w:del>
      </w:ins>
      <w:r w:rsidDel="00000000" w:rsidR="00000000" w:rsidRPr="00000000">
        <w:rPr>
          <w:rtl w:val="0"/>
        </w:rPr>
        <w:t xml:space="preserve"> that everyone remain</w:t>
      </w:r>
      <w:ins w:author="Jeffrey Townsend" w:id="89" w:date="2020-04-26T20:42:36Z">
        <w:r w:rsidDel="00000000" w:rsidR="00000000" w:rsidRPr="00000000">
          <w:rPr>
            <w:rtl w:val="0"/>
          </w:rPr>
          <w:t xml:space="preserve">ed</w:t>
        </w:r>
      </w:ins>
      <w:del w:author="Jeffrey Townsend" w:id="89" w:date="2020-04-26T20:42:36Z">
        <w:r w:rsidDel="00000000" w:rsidR="00000000" w:rsidRPr="00000000">
          <w:rPr>
            <w:rtl w:val="0"/>
          </w:rPr>
          <w:delText xml:space="preserve">s</w:delText>
        </w:r>
      </w:del>
      <w:r w:rsidDel="00000000" w:rsidR="00000000" w:rsidRPr="00000000">
        <w:rPr>
          <w:rtl w:val="0"/>
        </w:rPr>
        <w:t xml:space="preserve"> at home</w:t>
      </w:r>
      <w:ins w:author="Jeffrey Townsend" w:id="90" w:date="2020-04-26T20:42:41Z">
        <w:r w:rsidDel="00000000" w:rsidR="00000000" w:rsidRPr="00000000">
          <w:rPr>
            <w:rtl w:val="0"/>
          </w:rPr>
          <w:t xml:space="preserve">,</w:t>
        </w:r>
      </w:ins>
      <w:r w:rsidDel="00000000" w:rsidR="00000000" w:rsidRPr="00000000">
        <w:rPr>
          <w:rtl w:val="0"/>
        </w:rPr>
        <w:t xml:space="preserve"> and their contact patterns </w:t>
      </w:r>
      <w:ins w:author="Jeffrey Townsend" w:id="91" w:date="2020-04-26T20:42:43Z">
        <w:r w:rsidDel="00000000" w:rsidR="00000000" w:rsidRPr="00000000">
          <w:rPr>
            <w:rtl w:val="0"/>
          </w:rPr>
          <w:t xml:space="preserve">were</w:t>
        </w:r>
      </w:ins>
      <w:del w:author="Jeffrey Townsend" w:id="91" w:date="2020-04-26T20:42:43Z">
        <w:r w:rsidDel="00000000" w:rsidR="00000000" w:rsidRPr="00000000">
          <w:rPr>
            <w:rtl w:val="0"/>
          </w:rPr>
          <w:delText xml:space="preserve">are</w:delText>
        </w:r>
      </w:del>
      <w:r w:rsidDel="00000000" w:rsidR="00000000" w:rsidRPr="00000000">
        <w:rPr>
          <w:rtl w:val="0"/>
        </w:rPr>
        <w:t xml:space="preserve"> informed by the household matrix </w:t>
      </w:r>
      <w:hyperlink r:id="rId104">
        <w:r w:rsidDel="00000000" w:rsidR="00000000" w:rsidRPr="00000000">
          <w:rPr/>
          <w:drawing>
            <wp:inline distB="19050" distT="19050" distL="19050" distR="19050">
              <wp:extent cx="228600" cy="127000"/>
              <wp:effectExtent b="0" l="0" r="0" t="0"/>
              <wp:docPr id="22" name="image72.png"/>
              <a:graphic>
                <a:graphicData uri="http://schemas.openxmlformats.org/drawingml/2006/picture">
                  <pic:pic>
                    <pic:nvPicPr>
                      <pic:cNvPr id="0" name="image72.png"/>
                      <pic:cNvPicPr preferRelativeResize="0"/>
                    </pic:nvPicPr>
                    <pic:blipFill>
                      <a:blip r:embed="rId105"/>
                      <a:srcRect b="0" l="0" r="0" t="0"/>
                      <a:stretch>
                        <a:fillRect/>
                      </a:stretch>
                    </pic:blipFill>
                    <pic:spPr>
                      <a:xfrm>
                        <a:off x="0" y="0"/>
                        <a:ext cx="228600" cy="127000"/>
                      </a:xfrm>
                      <a:prstGeom prst="rect"/>
                      <a:ln/>
                    </pic:spPr>
                  </pic:pic>
                </a:graphicData>
              </a:graphic>
            </wp:inline>
          </w:drawing>
        </w:r>
      </w:hyperlink>
      <w:r w:rsidDel="00000000" w:rsidR="00000000" w:rsidRPr="00000000">
        <w:rPr>
          <w:rtl w:val="0"/>
        </w:rPr>
        <w:t xml:space="preserve"> for the duration of lockdown. Moreover, </w:t>
      </w:r>
      <w:ins w:author="Jeffrey Townsend" w:id="92" w:date="2020-04-26T20:43:05Z">
        <w:r w:rsidDel="00000000" w:rsidR="00000000" w:rsidRPr="00000000">
          <w:rPr>
            <w:rtl w:val="0"/>
          </w:rPr>
          <w:t xml:space="preserve">set the</w:t>
        </w:r>
      </w:ins>
      <w:del w:author="Jeffrey Townsend" w:id="92" w:date="2020-04-26T20:43:05Z">
        <w:r w:rsidDel="00000000" w:rsidR="00000000" w:rsidRPr="00000000">
          <w:rPr>
            <w:rtl w:val="0"/>
          </w:rPr>
          <w:delText xml:space="preserve">as there </w:delText>
        </w:r>
      </w:del>
      <w:ins w:author="Jeffrey Townsend" w:id="93" w:date="2020-04-26T20:42:50Z">
        <w:del w:author="Jeffrey Townsend" w:id="92" w:date="2020-04-26T20:43:05Z">
          <w:r w:rsidDel="00000000" w:rsidR="00000000" w:rsidRPr="00000000">
            <w:rPr>
              <w:rtl w:val="0"/>
            </w:rPr>
            <w:delText xml:space="preserve">wa</w:delText>
          </w:r>
        </w:del>
      </w:ins>
      <w:del w:author="Jeffrey Townsend" w:id="92" w:date="2020-04-26T20:43:05Z">
        <w:r w:rsidDel="00000000" w:rsidR="00000000" w:rsidRPr="00000000">
          <w:rPr>
            <w:rtl w:val="0"/>
          </w:rPr>
          <w:delText xml:space="preserve">i</w:delText>
        </w:r>
        <w:r w:rsidDel="00000000" w:rsidR="00000000" w:rsidRPr="00000000">
          <w:rPr>
            <w:rtl w:val="0"/>
          </w:rPr>
          <w:delText xml:space="preserve">s no</w:delText>
        </w:r>
      </w:del>
      <w:r w:rsidDel="00000000" w:rsidR="00000000" w:rsidRPr="00000000">
        <w:rPr>
          <w:rtl w:val="0"/>
        </w:rPr>
        <w:t xml:space="preserve"> interaction</w:t>
      </w:r>
      <w:ins w:author="Jeffrey Townsend" w:id="94" w:date="2020-04-26T20:44:02Z">
        <w:r w:rsidDel="00000000" w:rsidR="00000000" w:rsidRPr="00000000">
          <w:rPr>
            <w:rtl w:val="0"/>
          </w:rPr>
          <w:t xml:space="preserve"> rate</w:t>
        </w:r>
      </w:ins>
      <w:r w:rsidDel="00000000" w:rsidR="00000000" w:rsidRPr="00000000">
        <w:rPr>
          <w:rtl w:val="0"/>
        </w:rPr>
        <w:t xml:space="preserve"> </w:t>
      </w:r>
      <w:ins w:author="Jeffrey Townsend" w:id="95" w:date="2020-04-26T20:44:11Z">
        <w:r w:rsidDel="00000000" w:rsidR="00000000" w:rsidRPr="00000000">
          <w:fldChar w:fldCharType="begin"/>
        </w:r>
        <w:r w:rsidDel="00000000" w:rsidR="00000000" w:rsidRPr="00000000">
          <w:instrText xml:space="preserve">HYPERLINK "https://www.codecogs.com/eqnedit.php?latex=c_r%20%3D%200#0"</w:instrText>
        </w:r>
        <w:r w:rsidDel="00000000" w:rsidR="00000000" w:rsidRPr="00000000">
          <w:fldChar w:fldCharType="separate"/>
        </w:r>
        <w:r w:rsidDel="00000000" w:rsidR="00000000" w:rsidRPr="00000000">
          <w:rPr/>
          <w:drawing>
            <wp:inline distB="19050" distT="19050" distL="19050" distR="19050">
              <wp:extent cx="393700" cy="127000"/>
              <wp:effectExtent b="0" l="0" r="0" t="0"/>
              <wp:docPr id="72" name="image4.png"/>
              <a:graphic>
                <a:graphicData uri="http://schemas.openxmlformats.org/drawingml/2006/picture">
                  <pic:pic>
                    <pic:nvPicPr>
                      <pic:cNvPr id="0" name="image4.png"/>
                      <pic:cNvPicPr preferRelativeResize="0"/>
                    </pic:nvPicPr>
                    <pic:blipFill>
                      <a:blip r:embed="rId106"/>
                      <a:srcRect b="0" l="0" r="0" t="0"/>
                      <a:stretch>
                        <a:fillRect/>
                      </a:stretch>
                    </pic:blipFill>
                    <pic:spPr>
                      <a:xfrm>
                        <a:off x="0" y="0"/>
                        <a:ext cx="393700" cy="127000"/>
                      </a:xfrm>
                      <a:prstGeom prst="rect"/>
                      <a:ln/>
                    </pic:spPr>
                  </pic:pic>
                </a:graphicData>
              </a:graphic>
            </wp:inline>
          </w:drawing>
        </w:r>
        <w:r w:rsidDel="00000000" w:rsidR="00000000" w:rsidRPr="00000000">
          <w:fldChar w:fldCharType="end"/>
        </w:r>
        <w:r w:rsidDel="00000000" w:rsidR="00000000" w:rsidRPr="00000000">
          <w:rPr>
            <w:rtl w:val="0"/>
          </w:rPr>
          <w:t xml:space="preserve"> </w:t>
        </w:r>
      </w:ins>
      <w:r w:rsidDel="00000000" w:rsidR="00000000" w:rsidRPr="00000000">
        <w:rPr>
          <w:rtl w:val="0"/>
        </w:rPr>
        <w:t xml:space="preserve">between the general population and </w:t>
      </w:r>
      <w:ins w:author="Jeffrey Townsend" w:id="96" w:date="2020-04-26T20:43:13Z">
        <w:r w:rsidDel="00000000" w:rsidR="00000000" w:rsidRPr="00000000">
          <w:rPr>
            <w:rtl w:val="0"/>
          </w:rPr>
          <w:t xml:space="preserve">the </w:t>
        </w:r>
      </w:ins>
      <w:r w:rsidDel="00000000" w:rsidR="00000000" w:rsidRPr="00000000">
        <w:rPr>
          <w:rtl w:val="0"/>
        </w:rPr>
        <w:t xml:space="preserve">red</w:t>
      </w:r>
      <w:ins w:author="Jeffrey Townsend" w:id="97" w:date="2020-04-26T20:43:14Z">
        <w:r w:rsidDel="00000000" w:rsidR="00000000" w:rsidRPr="00000000">
          <w:rPr>
            <w:rtl w:val="0"/>
          </w:rPr>
          <w:t xml:space="preserve">-</w:t>
        </w:r>
      </w:ins>
      <w:del w:author="Jeffrey Townsend" w:id="97" w:date="2020-04-26T20:43:14Z">
        <w:r w:rsidDel="00000000" w:rsidR="00000000" w:rsidRPr="00000000">
          <w:rPr>
            <w:rtl w:val="0"/>
          </w:rPr>
          <w:delText xml:space="preserve"> </w:delText>
        </w:r>
      </w:del>
      <w:r w:rsidDel="00000000" w:rsidR="00000000" w:rsidRPr="00000000">
        <w:rPr>
          <w:rtl w:val="0"/>
        </w:rPr>
        <w:t xml:space="preserve">light area </w:t>
      </w:r>
      <w:ins w:author="Jeffrey Townsend" w:id="98" w:date="2020-04-26T20:43:16Z">
        <w:r w:rsidDel="00000000" w:rsidR="00000000" w:rsidRPr="00000000">
          <w:rPr>
            <w:rtl w:val="0"/>
          </w:rPr>
          <w:t xml:space="preserve">at zero </w:t>
        </w:r>
      </w:ins>
      <w:r w:rsidDel="00000000" w:rsidR="00000000" w:rsidRPr="00000000">
        <w:rPr>
          <w:rtl w:val="0"/>
        </w:rPr>
        <w:t xml:space="preserve">during this period</w:t>
      </w:r>
      <w:ins w:author="Jeffrey Townsend" w:id="99" w:date="2020-04-26T20:43:40Z">
        <w:r w:rsidDel="00000000" w:rsidR="00000000" w:rsidRPr="00000000">
          <w:rPr>
            <w:rtl w:val="0"/>
          </w:rPr>
          <w:t xml:space="preserve">.</w:t>
        </w:r>
      </w:ins>
      <w:del w:author="Jeffrey Townsend" w:id="99" w:date="2020-04-26T20:43:40Z">
        <w:r w:rsidDel="00000000" w:rsidR="00000000" w:rsidRPr="00000000">
          <w:rPr>
            <w:rtl w:val="0"/>
          </w:rPr>
          <w:delText xml:space="preserve">, we set the contact rate</w:delText>
        </w:r>
      </w:del>
      <w:r w:rsidDel="00000000" w:rsidR="00000000" w:rsidRPr="00000000">
        <w:rPr>
          <w:rtl w:val="0"/>
        </w:rPr>
        <w:t xml:space="preserve"> </w:t>
      </w:r>
      <w:del w:author="Jeffrey Townsend" w:id="100" w:date="2020-04-26T20:43:44Z">
        <w:r w:rsidDel="00000000" w:rsidR="00000000" w:rsidRPr="00000000">
          <w:fldChar w:fldCharType="begin"/>
        </w:r>
        <w:r w:rsidDel="00000000" w:rsidR="00000000" w:rsidRPr="00000000">
          <w:delInstrText xml:space="preserve">HYPERLINK "https://www.codecogs.com/eqnedit.php?latex=c_r%20%3D%200#0"</w:delInstrText>
        </w:r>
        <w:r w:rsidDel="00000000" w:rsidR="00000000" w:rsidRPr="00000000">
          <w:fldChar w:fldCharType="separate"/>
        </w:r>
        <w:r w:rsidDel="00000000" w:rsidR="00000000" w:rsidRPr="00000000">
          <w:rPr/>
          <w:drawing>
            <wp:inline distB="19050" distT="19050" distL="19050" distR="19050">
              <wp:extent cx="393700" cy="127000"/>
              <wp:effectExtent b="0" l="0" r="0" t="0"/>
              <wp:docPr id="7" name="image4.png"/>
              <a:graphic>
                <a:graphicData uri="http://schemas.openxmlformats.org/drawingml/2006/picture">
                  <pic:pic>
                    <pic:nvPicPr>
                      <pic:cNvPr id="0" name="image4.png"/>
                      <pic:cNvPicPr preferRelativeResize="0"/>
                    </pic:nvPicPr>
                    <pic:blipFill>
                      <a:blip r:embed="rId106"/>
                      <a:srcRect b="0" l="0" r="0" t="0"/>
                      <a:stretch>
                        <a:fillRect/>
                      </a:stretch>
                    </pic:blipFill>
                    <pic:spPr>
                      <a:xfrm>
                        <a:off x="0" y="0"/>
                        <a:ext cx="393700" cy="127000"/>
                      </a:xfrm>
                      <a:prstGeom prst="rect"/>
                      <a:ln/>
                    </pic:spPr>
                  </pic:pic>
                </a:graphicData>
              </a:graphic>
            </wp:inline>
          </w:drawing>
        </w:r>
        <w:r w:rsidDel="00000000" w:rsidR="00000000" w:rsidRPr="00000000">
          <w:fldChar w:fldCharType="end"/>
        </w:r>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5E">
      <w:pPr>
        <w:spacing w:after="120" w:before="240" w:lineRule="auto"/>
        <w:rPr/>
      </w:pPr>
      <w:r w:rsidDel="00000000" w:rsidR="00000000" w:rsidRPr="00000000">
        <w:rPr>
          <w:i w:val="1"/>
          <w:rtl w:val="0"/>
        </w:rPr>
        <w:t xml:space="preserve">Post</w:t>
      </w:r>
      <w:ins w:author="Jeffrey Townsend" w:id="101" w:date="2020-04-26T20:44:32Z">
        <w:r w:rsidDel="00000000" w:rsidR="00000000" w:rsidRPr="00000000">
          <w:rPr>
            <w:i w:val="1"/>
            <w:rtl w:val="0"/>
          </w:rPr>
          <w:t xml:space="preserve">-</w:t>
        </w:r>
      </w:ins>
      <w:del w:author="Jeffrey Townsend" w:id="101" w:date="2020-04-26T20:44:32Z">
        <w:r w:rsidDel="00000000" w:rsidR="00000000" w:rsidRPr="00000000">
          <w:rPr>
            <w:i w:val="1"/>
            <w:rtl w:val="0"/>
          </w:rPr>
          <w:delText xml:space="preserve"> </w:delText>
        </w:r>
      </w:del>
      <w:r w:rsidDel="00000000" w:rsidR="00000000" w:rsidRPr="00000000">
        <w:rPr>
          <w:i w:val="1"/>
          <w:rtl w:val="0"/>
        </w:rPr>
        <w:t xml:space="preserve">lockdown</w:t>
        <w:br w:type="textWrapping"/>
      </w:r>
      <w:r w:rsidDel="00000000" w:rsidR="00000000" w:rsidRPr="00000000">
        <w:rPr>
          <w:rtl w:val="0"/>
        </w:rPr>
        <w:t xml:space="preserve">After the initial lockdown period, contact patterns </w:t>
      </w:r>
      <w:ins w:author="Jeffrey Townsend" w:id="102" w:date="2020-04-26T20:44:42Z">
        <w:r w:rsidDel="00000000" w:rsidR="00000000" w:rsidRPr="00000000">
          <w:rPr>
            <w:rtl w:val="0"/>
          </w:rPr>
          <w:t xml:space="preserve">were</w:t>
        </w:r>
      </w:ins>
      <w:del w:author="Jeffrey Townsend" w:id="102" w:date="2020-04-26T20:44:42Z">
        <w:r w:rsidDel="00000000" w:rsidR="00000000" w:rsidRPr="00000000">
          <w:rPr>
            <w:rtl w:val="0"/>
          </w:rPr>
          <w:delText xml:space="preserve">are</w:delText>
        </w:r>
      </w:del>
      <w:r w:rsidDel="00000000" w:rsidR="00000000" w:rsidRPr="00000000">
        <w:rPr>
          <w:rtl w:val="0"/>
        </w:rPr>
        <w:t xml:space="preserve"> informed by the overall contact matrix </w:t>
      </w:r>
      <w:hyperlink r:id="rId107">
        <w:r w:rsidDel="00000000" w:rsidR="00000000" w:rsidRPr="00000000">
          <w:rPr/>
          <w:drawing>
            <wp:inline distB="19050" distT="19050" distL="19050" distR="19050">
              <wp:extent cx="215900" cy="127000"/>
              <wp:effectExtent b="0" l="0" r="0" t="0"/>
              <wp:docPr id="17" name="image9.png"/>
              <a:graphic>
                <a:graphicData uri="http://schemas.openxmlformats.org/drawingml/2006/picture">
                  <pic:pic>
                    <pic:nvPicPr>
                      <pic:cNvPr id="0" name="image9.png"/>
                      <pic:cNvPicPr preferRelativeResize="0"/>
                    </pic:nvPicPr>
                    <pic:blipFill>
                      <a:blip r:embed="rId108"/>
                      <a:srcRect b="0" l="0" r="0" t="0"/>
                      <a:stretch>
                        <a:fillRect/>
                      </a:stretch>
                    </pic:blipFill>
                    <pic:spPr>
                      <a:xfrm>
                        <a:off x="0" y="0"/>
                        <a:ext cx="215900" cy="127000"/>
                      </a:xfrm>
                      <a:prstGeom prst="rect"/>
                      <a:ln/>
                    </pic:spPr>
                  </pic:pic>
                </a:graphicData>
              </a:graphic>
            </wp:inline>
          </w:drawing>
        </w:r>
      </w:hyperlink>
      <w:del w:author="Jeffrey Townsend" w:id="103" w:date="2020-04-26T20:44:53Z">
        <w:r w:rsidDel="00000000" w:rsidR="00000000" w:rsidRPr="00000000">
          <w:rPr>
            <w:rtl w:val="0"/>
          </w:rPr>
          <w:delText xml:space="preserve"> </w:delText>
        </w:r>
      </w:del>
      <w:ins w:author="Jeffrey Townsend" w:id="103" w:date="2020-04-26T20:44:53Z">
        <w:r w:rsidDel="00000000" w:rsidR="00000000" w:rsidRPr="00000000">
          <w:rPr>
            <w:rtl w:val="0"/>
          </w:rPr>
          <w:t xml:space="preserve">, </w:t>
        </w:r>
      </w:ins>
      <w:r w:rsidDel="00000000" w:rsidR="00000000" w:rsidRPr="00000000">
        <w:rPr>
          <w:rtl w:val="0"/>
        </w:rPr>
        <w:t xml:space="preserve">and it </w:t>
      </w:r>
      <w:ins w:author="Jeffrey Townsend" w:id="104" w:date="2020-04-26T20:44:59Z">
        <w:r w:rsidDel="00000000" w:rsidR="00000000" w:rsidRPr="00000000">
          <w:rPr>
            <w:rtl w:val="0"/>
          </w:rPr>
          <w:t xml:space="preserve">wa</w:t>
        </w:r>
      </w:ins>
      <w:del w:author="Jeffrey Townsend" w:id="104" w:date="2020-04-26T20:44:59Z">
        <w:r w:rsidDel="00000000" w:rsidR="00000000" w:rsidRPr="00000000">
          <w:rPr>
            <w:rtl w:val="0"/>
          </w:rPr>
          <w:delText xml:space="preserve">i</w:delText>
        </w:r>
      </w:del>
      <w:r w:rsidDel="00000000" w:rsidR="00000000" w:rsidRPr="00000000">
        <w:rPr>
          <w:rtl w:val="0"/>
        </w:rPr>
        <w:t xml:space="preserve">s assumed that as a result of improved contact</w:t>
      </w:r>
      <w:ins w:author="Jeffrey Townsend" w:id="105" w:date="2020-04-26T20:45:07Z">
        <w:r w:rsidDel="00000000" w:rsidR="00000000" w:rsidRPr="00000000">
          <w:rPr>
            <w:rtl w:val="0"/>
          </w:rPr>
          <w:t xml:space="preserve">-</w:t>
        </w:r>
      </w:ins>
      <w:del w:author="Jeffrey Townsend" w:id="105" w:date="2020-04-26T20:45:07Z">
        <w:r w:rsidDel="00000000" w:rsidR="00000000" w:rsidRPr="00000000">
          <w:rPr>
            <w:rtl w:val="0"/>
          </w:rPr>
          <w:delText xml:space="preserve"> </w:delText>
        </w:r>
      </w:del>
      <w:r w:rsidDel="00000000" w:rsidR="00000000" w:rsidRPr="00000000">
        <w:rPr>
          <w:rtl w:val="0"/>
        </w:rPr>
        <w:t xml:space="preserve">tracing capacity achieved during lockdown, 50% of symptomatic cases </w:t>
      </w:r>
      <w:ins w:author="Jeffrey Townsend" w:id="106" w:date="2020-04-26T20:45:19Z">
        <w:r w:rsidDel="00000000" w:rsidR="00000000" w:rsidRPr="00000000">
          <w:rPr>
            <w:rtl w:val="0"/>
          </w:rPr>
          <w:t xml:space="preserve">we</w:t>
        </w:r>
      </w:ins>
      <w:del w:author="Jeffrey Townsend" w:id="106" w:date="2020-04-26T20:45:19Z">
        <w:r w:rsidDel="00000000" w:rsidR="00000000" w:rsidRPr="00000000">
          <w:rPr>
            <w:rtl w:val="0"/>
          </w:rPr>
          <w:delText xml:space="preserve">a</w:delText>
        </w:r>
      </w:del>
      <w:r w:rsidDel="00000000" w:rsidR="00000000" w:rsidRPr="00000000">
        <w:rPr>
          <w:rtl w:val="0"/>
        </w:rPr>
        <w:t xml:space="preserve">re isolated after</w:t>
      </w:r>
      <w:ins w:author="Jeffrey Townsend" w:id="107" w:date="2020-04-26T20:45:27Z">
        <w:r w:rsidDel="00000000" w:rsidR="00000000" w:rsidRPr="00000000">
          <w:rPr>
            <w:rtl w:val="0"/>
          </w:rPr>
          <w:t xml:space="preserve"> the</w:t>
        </w:r>
      </w:ins>
      <w:r w:rsidDel="00000000" w:rsidR="00000000" w:rsidRPr="00000000">
        <w:rPr>
          <w:rtl w:val="0"/>
        </w:rPr>
        <w:t xml:space="preserve"> lockdown period </w:t>
      </w:r>
      <w:hyperlink r:id="rId109">
        <w:r w:rsidDel="00000000" w:rsidR="00000000" w:rsidRPr="00000000">
          <w:rPr>
            <w:b w:val="0"/>
            <w:color w:val="000000"/>
            <w:u w:val="none"/>
            <w:rtl w:val="0"/>
          </w:rPr>
          <w:t xml:space="preserve">[3]</w:t>
        </w:r>
      </w:hyperlink>
      <w:r w:rsidDel="00000000" w:rsidR="00000000" w:rsidRPr="00000000">
        <w:rPr>
          <w:rtl w:val="0"/>
        </w:rPr>
        <w:t xml:space="preserve">. For the scenario of continued closure of </w:t>
      </w:r>
      <w:ins w:author="Jeffrey Townsend" w:id="108" w:date="2020-04-26T20:45:34Z">
        <w:r w:rsidDel="00000000" w:rsidR="00000000" w:rsidRPr="00000000">
          <w:rPr>
            <w:rtl w:val="0"/>
          </w:rPr>
          <w:t xml:space="preserve">the </w:t>
        </w:r>
      </w:ins>
      <w:r w:rsidDel="00000000" w:rsidR="00000000" w:rsidRPr="00000000">
        <w:rPr>
          <w:rtl w:val="0"/>
        </w:rPr>
        <w:t xml:space="preserve">red</w:t>
      </w:r>
      <w:ins w:author="Jeffrey Townsend" w:id="109" w:date="2020-04-26T20:45:36Z">
        <w:r w:rsidDel="00000000" w:rsidR="00000000" w:rsidRPr="00000000">
          <w:rPr>
            <w:rtl w:val="0"/>
          </w:rPr>
          <w:t xml:space="preserve">-</w:t>
        </w:r>
      </w:ins>
      <w:del w:author="Jeffrey Townsend" w:id="109" w:date="2020-04-26T20:45:36Z">
        <w:r w:rsidDel="00000000" w:rsidR="00000000" w:rsidRPr="00000000">
          <w:rPr>
            <w:rtl w:val="0"/>
          </w:rPr>
          <w:delText xml:space="preserve"> </w:delText>
        </w:r>
      </w:del>
      <w:r w:rsidDel="00000000" w:rsidR="00000000" w:rsidRPr="00000000">
        <w:rPr>
          <w:rtl w:val="0"/>
        </w:rPr>
        <w:t xml:space="preserve">light area after lockdown, we </w:t>
      </w:r>
      <w:ins w:author="Jeffrey Townsend" w:id="110" w:date="2020-04-26T20:45:39Z">
        <w:r w:rsidDel="00000000" w:rsidR="00000000" w:rsidRPr="00000000">
          <w:rPr>
            <w:rtl w:val="0"/>
          </w:rPr>
          <w:t xml:space="preserve">maintained</w:t>
        </w:r>
      </w:ins>
      <w:del w:author="Jeffrey Townsend" w:id="110" w:date="2020-04-26T20:45:39Z">
        <w:r w:rsidDel="00000000" w:rsidR="00000000" w:rsidRPr="00000000">
          <w:rPr>
            <w:rtl w:val="0"/>
          </w:rPr>
          <w:delText xml:space="preserve">keep</w:delText>
        </w:r>
      </w:del>
      <w:r w:rsidDel="00000000" w:rsidR="00000000" w:rsidRPr="00000000">
        <w:rPr>
          <w:rtl w:val="0"/>
        </w:rPr>
        <w:t xml:space="preserve"> the contact rate </w:t>
      </w:r>
      <w:hyperlink r:id="rId110">
        <w:r w:rsidDel="00000000" w:rsidR="00000000" w:rsidRPr="00000000">
          <w:rPr/>
          <w:drawing>
            <wp:inline distB="19050" distT="19050" distL="19050" distR="19050">
              <wp:extent cx="393700" cy="127000"/>
              <wp:effectExtent b="0" l="0" r="0" t="0"/>
              <wp:docPr id="30" name="image25.png"/>
              <a:graphic>
                <a:graphicData uri="http://schemas.openxmlformats.org/drawingml/2006/picture">
                  <pic:pic>
                    <pic:nvPicPr>
                      <pic:cNvPr id="0" name="image25.png"/>
                      <pic:cNvPicPr preferRelativeResize="0"/>
                    </pic:nvPicPr>
                    <pic:blipFill>
                      <a:blip r:embed="rId111"/>
                      <a:srcRect b="0" l="0" r="0" t="0"/>
                      <a:stretch>
                        <a:fillRect/>
                      </a:stretch>
                    </pic:blipFill>
                    <pic:spPr>
                      <a:xfrm>
                        <a:off x="0" y="0"/>
                        <a:ext cx="393700" cy="127000"/>
                      </a:xfrm>
                      <a:prstGeom prst="rect"/>
                      <a:ln/>
                    </pic:spPr>
                  </pic:pic>
                </a:graphicData>
              </a:graphic>
            </wp:inline>
          </w:drawing>
        </w:r>
      </w:hyperlink>
      <w:ins w:author="Jeffrey Townsend" w:id="111" w:date="2020-04-26T20:45:53Z">
        <w:r w:rsidDel="00000000" w:rsidR="00000000" w:rsidRPr="00000000">
          <w:rPr>
            <w:rtl w:val="0"/>
          </w:rPr>
          <w:t xml:space="preserve">;</w:t>
        </w:r>
      </w:ins>
      <w:del w:author="Jeffrey Townsend" w:id="111" w:date="2020-04-26T20:45:53Z">
        <w:r w:rsidDel="00000000" w:rsidR="00000000" w:rsidRPr="00000000">
          <w:rPr>
            <w:rtl w:val="0"/>
          </w:rPr>
          <w:delText xml:space="preserve">,</w:delText>
        </w:r>
      </w:del>
      <w:r w:rsidDel="00000000" w:rsidR="00000000" w:rsidRPr="00000000">
        <w:rPr>
          <w:rtl w:val="0"/>
        </w:rPr>
        <w:t xml:space="preserve"> </w:t>
      </w:r>
      <w:ins w:author="Jeffrey Townsend" w:id="112" w:date="2020-04-26T20:45:58Z">
        <w:r w:rsidDel="00000000" w:rsidR="00000000" w:rsidRPr="00000000">
          <w:rPr>
            <w:rtl w:val="0"/>
          </w:rPr>
          <w:t xml:space="preserve">with no lockdown</w:t>
        </w:r>
      </w:ins>
      <w:del w:author="Jeffrey Townsend" w:id="112" w:date="2020-04-26T20:45:58Z">
        <w:r w:rsidDel="00000000" w:rsidR="00000000" w:rsidRPr="00000000">
          <w:rPr>
            <w:rtl w:val="0"/>
          </w:rPr>
          <w:delText xml:space="preserve">else</w:delText>
        </w:r>
      </w:del>
      <w:r w:rsidDel="00000000" w:rsidR="00000000" w:rsidRPr="00000000">
        <w:rPr>
          <w:rtl w:val="0"/>
        </w:rPr>
        <w:t xml:space="preserve"> it </w:t>
      </w:r>
      <w:ins w:author="Jeffrey Townsend" w:id="113" w:date="2020-04-26T20:46:07Z">
        <w:r w:rsidDel="00000000" w:rsidR="00000000" w:rsidRPr="00000000">
          <w:rPr>
            <w:rtl w:val="0"/>
          </w:rPr>
          <w:t xml:space="preserve">wa</w:t>
        </w:r>
      </w:ins>
      <w:del w:author="Jeffrey Townsend" w:id="113" w:date="2020-04-26T20:46:07Z">
        <w:r w:rsidDel="00000000" w:rsidR="00000000" w:rsidRPr="00000000">
          <w:rPr>
            <w:rtl w:val="0"/>
          </w:rPr>
          <w:delText xml:space="preserve">i</w:delText>
        </w:r>
      </w:del>
      <w:r w:rsidDel="00000000" w:rsidR="00000000" w:rsidRPr="00000000">
        <w:rPr>
          <w:rtl w:val="0"/>
        </w:rPr>
        <w:t xml:space="preserve">s </w:t>
      </w:r>
      <w:ins w:author="Jeffrey Townsend" w:id="114" w:date="2020-04-26T21:12:23Z">
        <w:r w:rsidDel="00000000" w:rsidR="00000000" w:rsidRPr="00000000">
          <w:rPr>
            <w:rtl w:val="0"/>
          </w:rPr>
          <w:t xml:space="preserve">re</w:t>
        </w:r>
      </w:ins>
      <w:r w:rsidDel="00000000" w:rsidR="00000000" w:rsidRPr="00000000">
        <w:rPr>
          <w:rtl w:val="0"/>
        </w:rPr>
        <w:t xml:space="preserve">set </w:t>
      </w:r>
      <w:ins w:author="Jeffrey Townsend" w:id="115" w:date="2020-04-26T20:46:13Z">
        <w:r w:rsidDel="00000000" w:rsidR="00000000" w:rsidRPr="00000000">
          <w:rPr>
            <w:rtl w:val="0"/>
          </w:rPr>
          <w:t xml:space="preserve">at</w:t>
        </w:r>
      </w:ins>
      <w:del w:author="Jeffrey Townsend" w:id="115" w:date="2020-04-26T20:46:13Z">
        <w:r w:rsidDel="00000000" w:rsidR="00000000" w:rsidRPr="00000000">
          <w:rPr>
            <w:rtl w:val="0"/>
          </w:rPr>
          <w:delText xml:space="preserve">back to</w:delText>
        </w:r>
      </w:del>
      <w:r w:rsidDel="00000000" w:rsidR="00000000" w:rsidRPr="00000000">
        <w:rPr>
          <w:rtl w:val="0"/>
        </w:rPr>
        <w:t xml:space="preserve"> its original value (</w:t>
      </w:r>
      <w:r w:rsidDel="00000000" w:rsidR="00000000" w:rsidRPr="00000000">
        <w:rPr>
          <w:b w:val="1"/>
          <w:rtl w:val="0"/>
          <w:rPrChange w:author="Jeffrey Townsend" w:id="116" w:date="2020-04-26T20:46:20Z">
            <w:rPr/>
          </w:rPrChange>
        </w:rPr>
        <w:t xml:space="preserve">Table 1</w:t>
      </w:r>
      <w:r w:rsidDel="00000000" w:rsidR="00000000" w:rsidRPr="00000000">
        <w:rPr>
          <w:rtl w:val="0"/>
        </w:rPr>
        <w:t xml:space="preserve">).</w:t>
      </w:r>
    </w:p>
    <w:p w:rsidR="00000000" w:rsidDel="00000000" w:rsidP="00000000" w:rsidRDefault="00000000" w:rsidRPr="00000000" w14:paraId="0000005F">
      <w:pPr>
        <w:spacing w:after="120" w:before="120" w:lineRule="auto"/>
        <w:rPr>
          <w:i w:val="1"/>
        </w:rPr>
      </w:pPr>
      <w:r w:rsidDel="00000000" w:rsidR="00000000" w:rsidRPr="00000000">
        <w:rPr>
          <w:rtl w:val="0"/>
        </w:rPr>
      </w:r>
    </w:p>
    <w:tbl>
      <w:tblPr>
        <w:tblStyle w:val="Table4"/>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5850"/>
        <w:gridCol w:w="1185"/>
        <w:gridCol w:w="1650"/>
        <w:tblGridChange w:id="0">
          <w:tblGrid>
            <w:gridCol w:w="1275"/>
            <w:gridCol w:w="5850"/>
            <w:gridCol w:w="1185"/>
            <w:gridCol w:w="1650"/>
          </w:tblGrid>
        </w:tblGridChange>
      </w:tblGrid>
      <w:tr>
        <w:trPr>
          <w:trHeight w:val="540" w:hRule="atLeast"/>
        </w:trPr>
        <w:tc>
          <w:tcPr>
            <w:gridSpan w:val="4"/>
            <w:tcBorders>
              <w:top w:color="000000" w:space="0" w:sz="0" w:val="nil"/>
              <w:left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120" w:before="120" w:lineRule="auto"/>
              <w:rPr>
                <w:color w:val="ffffff"/>
              </w:rPr>
            </w:pPr>
            <w:commentRangeStart w:id="22"/>
            <w:r w:rsidDel="00000000" w:rsidR="00000000" w:rsidRPr="00000000">
              <w:rPr>
                <w:b w:val="1"/>
                <w:rtl w:val="0"/>
              </w:rPr>
              <w:t xml:space="preserve">Table 3</w:t>
            </w:r>
            <w:commentRangeEnd w:id="22"/>
            <w:r w:rsidDel="00000000" w:rsidR="00000000" w:rsidRPr="00000000">
              <w:commentReference w:id="22"/>
            </w:r>
            <w:r w:rsidDel="00000000" w:rsidR="00000000" w:rsidRPr="00000000">
              <w:rPr>
                <w:b w:val="1"/>
                <w:rtl w:val="0"/>
              </w:rPr>
              <w:t xml:space="preserve">.</w:t>
            </w:r>
            <w:r w:rsidDel="00000000" w:rsidR="00000000" w:rsidRPr="00000000">
              <w:rPr>
                <w:rtl w:val="0"/>
              </w:rPr>
              <w:t xml:space="preserve"> Model parameters</w:t>
            </w:r>
            <w:r w:rsidDel="00000000" w:rsidR="00000000" w:rsidRPr="00000000">
              <w:rPr>
                <w:rtl w:val="0"/>
              </w:rPr>
            </w:r>
          </w:p>
        </w:tc>
      </w:tr>
      <w:tr>
        <w:trPr>
          <w:trHeight w:val="540" w:hRule="atLeast"/>
        </w:trPr>
        <w:tc>
          <w:tcPr>
            <w:tcBorders>
              <w:left w:color="000000" w:space="0" w:sz="0" w:val="nil"/>
              <w:right w:color="000000" w:space="0" w:sz="0" w:val="nil"/>
            </w:tcBorders>
            <w:shd w:fill="999999" w:val="clear"/>
            <w:tcMar>
              <w:top w:w="100.0" w:type="dxa"/>
              <w:left w:w="100.0" w:type="dxa"/>
              <w:bottom w:w="100.0" w:type="dxa"/>
              <w:right w:w="100.0" w:type="dxa"/>
            </w:tcMar>
            <w:vAlign w:val="top"/>
          </w:tcPr>
          <w:p w:rsidR="00000000" w:rsidDel="00000000" w:rsidP="00000000" w:rsidRDefault="00000000" w:rsidRPr="00000000" w14:paraId="00000064">
            <w:pPr>
              <w:spacing w:after="120" w:before="240" w:lineRule="auto"/>
              <w:rPr>
                <w:color w:val="ffffff"/>
              </w:rPr>
            </w:pPr>
            <w:r w:rsidDel="00000000" w:rsidR="00000000" w:rsidRPr="00000000">
              <w:rPr>
                <w:color w:val="ffffff"/>
                <w:rtl w:val="0"/>
              </w:rPr>
              <w:t xml:space="preserve">Parameter</w:t>
            </w:r>
          </w:p>
        </w:tc>
        <w:tc>
          <w:tcPr>
            <w:tcBorders>
              <w:left w:color="000000" w:space="0" w:sz="0" w:val="nil"/>
              <w:right w:color="000000" w:space="0" w:sz="0" w:val="nil"/>
            </w:tcBorders>
            <w:shd w:fill="999999" w:val="clear"/>
            <w:tcMar>
              <w:top w:w="100.0" w:type="dxa"/>
              <w:left w:w="100.0" w:type="dxa"/>
              <w:bottom w:w="100.0" w:type="dxa"/>
              <w:right w:w="100.0" w:type="dxa"/>
            </w:tcMar>
            <w:vAlign w:val="top"/>
          </w:tcPr>
          <w:p w:rsidR="00000000" w:rsidDel="00000000" w:rsidP="00000000" w:rsidRDefault="00000000" w:rsidRPr="00000000" w14:paraId="00000065">
            <w:pPr>
              <w:spacing w:after="120" w:before="240" w:lineRule="auto"/>
              <w:rPr>
                <w:color w:val="ffffff"/>
              </w:rPr>
            </w:pPr>
            <w:r w:rsidDel="00000000" w:rsidR="00000000" w:rsidRPr="00000000">
              <w:rPr>
                <w:color w:val="ffffff"/>
                <w:rtl w:val="0"/>
              </w:rPr>
              <w:t xml:space="preserve">Definition</w:t>
            </w:r>
          </w:p>
        </w:tc>
        <w:tc>
          <w:tcPr>
            <w:tcBorders>
              <w:left w:color="000000" w:space="0" w:sz="0" w:val="nil"/>
              <w:right w:color="000000" w:space="0" w:sz="0" w:val="nil"/>
            </w:tcBorders>
            <w:shd w:fill="999999" w:val="clear"/>
            <w:tcMar>
              <w:top w:w="100.0" w:type="dxa"/>
              <w:left w:w="100.0" w:type="dxa"/>
              <w:bottom w:w="100.0" w:type="dxa"/>
              <w:right w:w="100.0" w:type="dxa"/>
            </w:tcMar>
            <w:vAlign w:val="top"/>
          </w:tcPr>
          <w:p w:rsidR="00000000" w:rsidDel="00000000" w:rsidP="00000000" w:rsidRDefault="00000000" w:rsidRPr="00000000" w14:paraId="00000066">
            <w:pPr>
              <w:spacing w:after="120" w:before="240" w:lineRule="auto"/>
              <w:jc w:val="right"/>
              <w:rPr>
                <w:color w:val="ffffff"/>
              </w:rPr>
            </w:pPr>
            <w:r w:rsidDel="00000000" w:rsidR="00000000" w:rsidRPr="00000000">
              <w:rPr>
                <w:color w:val="ffffff"/>
                <w:rtl w:val="0"/>
              </w:rPr>
              <w:t xml:space="preserve">Value</w:t>
            </w:r>
          </w:p>
        </w:tc>
        <w:tc>
          <w:tcPr>
            <w:tcBorders>
              <w:left w:color="000000" w:space="0" w:sz="0" w:val="nil"/>
              <w:right w:color="000000" w:space="0" w:sz="0" w:val="nil"/>
            </w:tcBorders>
            <w:shd w:fill="999999" w:val="clear"/>
            <w:tcMar>
              <w:top w:w="100.0" w:type="dxa"/>
              <w:left w:w="100.0" w:type="dxa"/>
              <w:bottom w:w="100.0" w:type="dxa"/>
              <w:right w:w="100.0" w:type="dxa"/>
            </w:tcMar>
            <w:vAlign w:val="top"/>
          </w:tcPr>
          <w:p w:rsidR="00000000" w:rsidDel="00000000" w:rsidP="00000000" w:rsidRDefault="00000000" w:rsidRPr="00000000" w14:paraId="00000067">
            <w:pPr>
              <w:spacing w:after="120" w:before="240" w:lineRule="auto"/>
              <w:rPr>
                <w:color w:val="ffffff"/>
              </w:rPr>
            </w:pPr>
            <w:r w:rsidDel="00000000" w:rsidR="00000000" w:rsidRPr="00000000">
              <w:rPr>
                <w:color w:val="ffffff"/>
                <w:rtl w:val="0"/>
              </w:rPr>
              <w:t xml:space="preserve">Reference</w:t>
            </w:r>
          </w:p>
        </w:tc>
      </w:tr>
      <w:tr>
        <w:trPr>
          <w:trHeight w:val="660" w:hRule="atLeast"/>
        </w:trPr>
        <w:tc>
          <w:tcPr>
            <w:tcBorders>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after="120" w:before="240" w:lineRule="auto"/>
              <w:rPr/>
            </w:pPr>
            <w:hyperlink r:id="rId112">
              <w:r w:rsidDel="00000000" w:rsidR="00000000" w:rsidRPr="00000000">
                <w:rPr/>
                <w:drawing>
                  <wp:inline distB="19050" distT="19050" distL="19050" distR="19050">
                    <wp:extent cx="152400" cy="127000"/>
                    <wp:effectExtent b="0" l="0" r="0" t="0"/>
                    <wp:docPr id="2" name="image18.png"/>
                    <a:graphic>
                      <a:graphicData uri="http://schemas.openxmlformats.org/drawingml/2006/picture">
                        <pic:pic>
                          <pic:nvPicPr>
                            <pic:cNvPr id="0" name="image18.png"/>
                            <pic:cNvPicPr preferRelativeResize="0"/>
                          </pic:nvPicPr>
                          <pic:blipFill>
                            <a:blip r:embed="rId113"/>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c>
          <w:tcPr>
            <w:tcBorders>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after="120" w:before="240" w:lineRule="auto"/>
              <w:rPr/>
            </w:pPr>
            <w:r w:rsidDel="00000000" w:rsidR="00000000" w:rsidRPr="00000000">
              <w:rPr>
                <w:rtl w:val="0"/>
              </w:rPr>
              <w:t xml:space="preserve">Reproduction number</w:t>
            </w:r>
          </w:p>
        </w:tc>
        <w:tc>
          <w:tcPr>
            <w:tcBorders>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after="120" w:before="240" w:lineRule="auto"/>
              <w:jc w:val="right"/>
              <w:rPr/>
            </w:pPr>
            <w:commentRangeStart w:id="23"/>
            <w:r w:rsidDel="00000000" w:rsidR="00000000" w:rsidRPr="00000000">
              <w:rPr>
                <w:rtl w:val="0"/>
              </w:rPr>
              <w:t xml:space="preserve">1.75–2.25</w:t>
            </w:r>
            <w:commentRangeEnd w:id="23"/>
            <w:r w:rsidDel="00000000" w:rsidR="00000000" w:rsidRPr="00000000">
              <w:commentReference w:id="23"/>
            </w:r>
            <w:r w:rsidDel="00000000" w:rsidR="00000000" w:rsidRPr="00000000">
              <w:rPr>
                <w:rtl w:val="0"/>
              </w:rPr>
            </w:r>
          </w:p>
        </w:tc>
        <w:tc>
          <w:tcPr>
            <w:tcBorders>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after="120" w:before="240" w:lineRule="auto"/>
              <w:rPr>
                <w:u w:val="single"/>
              </w:rPr>
            </w:pPr>
            <w:hyperlink r:id="rId114">
              <w:r w:rsidDel="00000000" w:rsidR="00000000" w:rsidRPr="00000000">
                <w:rPr>
                  <w:rtl w:val="0"/>
                </w:rPr>
                <w:t xml:space="preserve">[4,5]</w:t>
              </w:r>
            </w:hyperlink>
            <w:r w:rsidDel="00000000" w:rsidR="00000000" w:rsidRPr="00000000">
              <w:rPr>
                <w:rtl w:val="0"/>
              </w:rPr>
              <w:t xml:space="preserve"> </w:t>
            </w:r>
            <w:r w:rsidDel="00000000" w:rsidR="00000000" w:rsidRPr="00000000">
              <w:rPr>
                <w:rtl w:val="0"/>
              </w:rPr>
            </w:r>
          </w:p>
        </w:tc>
      </w:tr>
      <w:tr>
        <w:trPr>
          <w:trHeight w:val="7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C">
            <w:pPr>
              <w:spacing w:after="120" w:before="240" w:lineRule="auto"/>
              <w:rPr/>
            </w:pPr>
            <w:hyperlink r:id="rId115">
              <w:r w:rsidDel="00000000" w:rsidR="00000000" w:rsidRPr="00000000">
                <w:rPr/>
                <w:drawing>
                  <wp:inline distB="19050" distT="19050" distL="19050" distR="19050">
                    <wp:extent cx="76200" cy="139700"/>
                    <wp:effectExtent b="0" l="0" r="0" t="0"/>
                    <wp:docPr id="61" name="image54.png"/>
                    <a:graphic>
                      <a:graphicData uri="http://schemas.openxmlformats.org/drawingml/2006/picture">
                        <pic:pic>
                          <pic:nvPicPr>
                            <pic:cNvPr id="0" name="image54.png"/>
                            <pic:cNvPicPr preferRelativeResize="0"/>
                          </pic:nvPicPr>
                          <pic:blipFill>
                            <a:blip r:embed="rId116"/>
                            <a:srcRect b="0" l="0" r="0" t="0"/>
                            <a:stretch>
                              <a:fillRect/>
                            </a:stretch>
                          </pic:blipFill>
                          <pic:spPr>
                            <a:xfrm>
                              <a:off x="0" y="0"/>
                              <a:ext cx="762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D">
            <w:pPr>
              <w:spacing w:after="120" w:before="240" w:lineRule="auto"/>
              <w:rPr/>
            </w:pPr>
            <w:r w:rsidDel="00000000" w:rsidR="00000000" w:rsidRPr="00000000">
              <w:rPr>
                <w:rtl w:val="0"/>
              </w:rPr>
              <w:t xml:space="preserve">Probability of infection</w:t>
            </w:r>
          </w:p>
        </w:tc>
        <w:tc>
          <w:tcPr>
            <w:gridSpan w:val="2"/>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E">
            <w:pPr>
              <w:spacing w:after="120" w:before="240" w:lineRule="auto"/>
              <w:rPr/>
            </w:pPr>
            <w:commentRangeStart w:id="24"/>
            <w:r w:rsidDel="00000000" w:rsidR="00000000" w:rsidRPr="00000000">
              <w:rPr>
                <w:rtl w:val="0"/>
              </w:rPr>
              <w:t xml:space="preserve">Calibrated to </w:t>
            </w:r>
            <w:hyperlink r:id="rId117">
              <w:r w:rsidDel="00000000" w:rsidR="00000000" w:rsidRPr="00000000">
                <w:rPr/>
                <w:drawing>
                  <wp:inline distB="19050" distT="19050" distL="19050" distR="19050">
                    <wp:extent cx="152400" cy="127000"/>
                    <wp:effectExtent b="0" l="0" r="0" t="0"/>
                    <wp:docPr id="62" name="image52.png"/>
                    <a:graphic>
                      <a:graphicData uri="http://schemas.openxmlformats.org/drawingml/2006/picture">
                        <pic:pic>
                          <pic:nvPicPr>
                            <pic:cNvPr id="0" name="image52.png"/>
                            <pic:cNvPicPr preferRelativeResize="0"/>
                          </pic:nvPicPr>
                          <pic:blipFill>
                            <a:blip r:embed="rId118"/>
                            <a:srcRect b="0" l="0" r="0" t="0"/>
                            <a:stretch>
                              <a:fillRect/>
                            </a:stretch>
                          </pic:blipFill>
                          <pic:spPr>
                            <a:xfrm>
                              <a:off x="0" y="0"/>
                              <a:ext cx="152400" cy="127000"/>
                            </a:xfrm>
                            <a:prstGeom prst="rect"/>
                            <a:ln/>
                          </pic:spPr>
                        </pic:pic>
                      </a:graphicData>
                    </a:graphic>
                  </wp:inline>
                </w:drawing>
              </w:r>
            </w:hyperlink>
            <w:commentRangeEnd w:id="24"/>
            <w:r w:rsidDel="00000000" w:rsidR="00000000" w:rsidRPr="00000000">
              <w:commentReference w:id="24"/>
            </w:r>
            <w:r w:rsidDel="00000000" w:rsidR="00000000" w:rsidRPr="00000000">
              <w:rPr>
                <w:rtl w:val="0"/>
              </w:rPr>
            </w:r>
          </w:p>
        </w:tc>
      </w:tr>
      <w:tr>
        <w:trPr>
          <w:trHeight w:val="58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120" w:before="240" w:lineRule="auto"/>
              <w:rPr/>
            </w:pPr>
            <w:hyperlink r:id="rId119">
              <w:r w:rsidDel="00000000" w:rsidR="00000000" w:rsidRPr="00000000">
                <w:rPr/>
                <w:drawing>
                  <wp:inline distB="19050" distT="19050" distL="19050" distR="19050">
                    <wp:extent cx="152400" cy="127000"/>
                    <wp:effectExtent b="0" l="0" r="0" t="0"/>
                    <wp:docPr id="43" name="image73.png"/>
                    <a:graphic>
                      <a:graphicData uri="http://schemas.openxmlformats.org/drawingml/2006/picture">
                        <pic:pic>
                          <pic:nvPicPr>
                            <pic:cNvPr id="0" name="image73.png"/>
                            <pic:cNvPicPr preferRelativeResize="0"/>
                          </pic:nvPicPr>
                          <pic:blipFill>
                            <a:blip r:embed="rId120"/>
                            <a:srcRect b="0" l="0" r="0" t="0"/>
                            <a:stretch>
                              <a:fillRect/>
                            </a:stretch>
                          </pic:blipFill>
                          <pic:spPr>
                            <a:xfrm>
                              <a:off x="0" y="0"/>
                              <a:ext cx="1524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120" w:before="240" w:lineRule="auto"/>
              <w:rPr/>
            </w:pPr>
            <w:r w:rsidDel="00000000" w:rsidR="00000000" w:rsidRPr="00000000">
              <w:rPr>
                <w:rtl w:val="0"/>
              </w:rPr>
              <w:t xml:space="preserve">Relative infectivity of asymptomatic infections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2">
            <w:pPr>
              <w:spacing w:after="120" w:before="240" w:lineRule="auto"/>
              <w:jc w:val="right"/>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120" w:before="240" w:lineRule="auto"/>
              <w:rPr>
                <w:u w:val="single"/>
              </w:rPr>
            </w:pPr>
            <w:hyperlink r:id="rId121">
              <w:r w:rsidDel="00000000" w:rsidR="00000000" w:rsidRPr="00000000">
                <w:rPr>
                  <w:rtl w:val="0"/>
                </w:rPr>
                <w:t xml:space="preserve">[6]</w:t>
              </w:r>
            </w:hyperlink>
            <w:r w:rsidDel="00000000" w:rsidR="00000000" w:rsidRPr="00000000">
              <w:rPr>
                <w:rtl w:val="0"/>
              </w:rPr>
            </w:r>
          </w:p>
        </w:tc>
      </w:tr>
      <w:tr>
        <w:trPr>
          <w:trHeight w:val="6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4">
            <w:pPr>
              <w:spacing w:after="120" w:before="240" w:lineRule="auto"/>
              <w:rPr/>
            </w:pPr>
            <w:hyperlink r:id="rId122">
              <w:r w:rsidDel="00000000" w:rsidR="00000000" w:rsidRPr="00000000">
                <w:rPr/>
                <w:drawing>
                  <wp:inline distB="19050" distT="19050" distL="19050" distR="19050">
                    <wp:extent cx="177800" cy="127000"/>
                    <wp:effectExtent b="0" l="0" r="0" t="0"/>
                    <wp:docPr id="42" name="image76.png"/>
                    <a:graphic>
                      <a:graphicData uri="http://schemas.openxmlformats.org/drawingml/2006/picture">
                        <pic:pic>
                          <pic:nvPicPr>
                            <pic:cNvPr id="0" name="image76.png"/>
                            <pic:cNvPicPr preferRelativeResize="0"/>
                          </pic:nvPicPr>
                          <pic:blipFill>
                            <a:blip r:embed="rId123"/>
                            <a:srcRect b="0" l="0" r="0" t="0"/>
                            <a:stretch>
                              <a:fillRect/>
                            </a:stretch>
                          </pic:blipFill>
                          <pic:spPr>
                            <a:xfrm>
                              <a:off x="0" y="0"/>
                              <a:ext cx="177800" cy="1270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5">
            <w:pPr>
              <w:spacing w:after="120" w:before="240" w:lineRule="auto"/>
              <w:rPr/>
            </w:pPr>
            <w:r w:rsidDel="00000000" w:rsidR="00000000" w:rsidRPr="00000000">
              <w:rPr>
                <w:rtl w:val="0"/>
              </w:rPr>
              <w:t xml:space="preserve">Relative infectivity of mild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120" w:before="240" w:lineRule="auto"/>
              <w:jc w:val="right"/>
              <w:rPr/>
            </w:pPr>
            <w:r w:rsidDel="00000000" w:rsidR="00000000" w:rsidRPr="00000000">
              <w:rPr>
                <w:rtl w:val="0"/>
              </w:rPr>
              <w:t xml:space="preserve">0.5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7">
            <w:pPr>
              <w:spacing w:after="120" w:before="240" w:lineRule="auto"/>
              <w:rPr>
                <w:u w:val="single"/>
              </w:rPr>
            </w:pPr>
            <w:hyperlink r:id="rId124">
              <w:r w:rsidDel="00000000" w:rsidR="00000000" w:rsidRPr="00000000">
                <w:rPr>
                  <w:rtl w:val="0"/>
                </w:rPr>
                <w:t xml:space="preserve">[6]</w:t>
              </w:r>
            </w:hyperlink>
            <w:r w:rsidDel="00000000" w:rsidR="00000000" w:rsidRPr="00000000">
              <w:rPr>
                <w:rtl w:val="0"/>
              </w:rPr>
            </w:r>
          </w:p>
        </w:tc>
      </w:tr>
      <w:tr>
        <w:trPr>
          <w:trHeight w:val="78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8">
            <w:pPr>
              <w:spacing w:after="120" w:before="240" w:lineRule="auto"/>
              <w:rPr/>
            </w:pPr>
            <w:hyperlink r:id="rId125">
              <w:r w:rsidDel="00000000" w:rsidR="00000000" w:rsidRPr="00000000">
                <w:rPr/>
                <w:drawing>
                  <wp:inline distB="19050" distT="19050" distL="19050" distR="19050">
                    <wp:extent cx="228600" cy="152400"/>
                    <wp:effectExtent b="0" l="0" r="0" t="0"/>
                    <wp:docPr id="33" name="image24.png"/>
                    <a:graphic>
                      <a:graphicData uri="http://schemas.openxmlformats.org/drawingml/2006/picture">
                        <pic:pic>
                          <pic:nvPicPr>
                            <pic:cNvPr id="0" name="image24.png"/>
                            <pic:cNvPicPr preferRelativeResize="0"/>
                          </pic:nvPicPr>
                          <pic:blipFill>
                            <a:blip r:embed="rId126"/>
                            <a:srcRect b="0" l="0" r="0" t="0"/>
                            <a:stretch>
                              <a:fillRect/>
                            </a:stretch>
                          </pic:blipFill>
                          <pic:spPr>
                            <a:xfrm>
                              <a:off x="0" y="0"/>
                              <a:ext cx="228600" cy="1524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120" w:before="240" w:lineRule="auto"/>
              <w:rPr/>
            </w:pPr>
            <w:r w:rsidDel="00000000" w:rsidR="00000000" w:rsidRPr="00000000">
              <w:rPr>
                <w:rtl w:val="0"/>
              </w:rPr>
              <w:t xml:space="preserve">Duration of incubation period</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120" w:before="240" w:lineRule="auto"/>
              <w:jc w:val="right"/>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120" w:before="240" w:lineRule="auto"/>
              <w:rPr>
                <w:u w:val="single"/>
              </w:rPr>
            </w:pPr>
            <w:hyperlink r:id="rId127">
              <w:r w:rsidDel="00000000" w:rsidR="00000000" w:rsidRPr="00000000">
                <w:rPr>
                  <w:rtl w:val="0"/>
                </w:rPr>
                <w:t xml:space="preserve">[7]</w:t>
              </w:r>
            </w:hyperlink>
            <w:r w:rsidDel="00000000" w:rsidR="00000000" w:rsidRPr="00000000">
              <w:rPr>
                <w:rtl w:val="0"/>
              </w:rPr>
              <w:t xml:space="preserve"> </w:t>
            </w:r>
            <w:r w:rsidDel="00000000" w:rsidR="00000000" w:rsidRPr="00000000">
              <w:rPr>
                <w:rtl w:val="0"/>
              </w:rPr>
            </w:r>
          </w:p>
        </w:tc>
      </w:tr>
      <w:tr>
        <w:trPr>
          <w:trHeight w:val="75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120" w:before="240" w:lineRule="auto"/>
              <w:rPr/>
            </w:pPr>
            <w:hyperlink r:id="rId128">
              <w:r w:rsidDel="00000000" w:rsidR="00000000" w:rsidRPr="00000000">
                <w:rPr/>
                <w:drawing>
                  <wp:inline distB="19050" distT="19050" distL="19050" distR="19050">
                    <wp:extent cx="63500" cy="63500"/>
                    <wp:effectExtent b="0" l="0" r="0" t="0"/>
                    <wp:docPr id="37" name="image39.png"/>
                    <a:graphic>
                      <a:graphicData uri="http://schemas.openxmlformats.org/drawingml/2006/picture">
                        <pic:pic>
                          <pic:nvPicPr>
                            <pic:cNvPr id="0" name="image39.png"/>
                            <pic:cNvPicPr preferRelativeResize="0"/>
                          </pic:nvPicPr>
                          <pic:blipFill>
                            <a:blip r:embed="rId129"/>
                            <a:srcRect b="0" l="0" r="0" t="0"/>
                            <a:stretch>
                              <a:fillRect/>
                            </a:stretch>
                          </pic:blipFill>
                          <pic:spPr>
                            <a:xfrm>
                              <a:off x="0" y="0"/>
                              <a:ext cx="63500" cy="635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120" w:before="240" w:lineRule="auto"/>
              <w:rPr/>
            </w:pPr>
            <w:r w:rsidDel="00000000" w:rsidR="00000000" w:rsidRPr="00000000">
              <w:rPr>
                <w:rtl w:val="0"/>
              </w:rPr>
              <w:t xml:space="preserve">Proportion of asymptomatic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E">
            <w:pPr>
              <w:spacing w:after="120" w:before="240" w:lineRule="auto"/>
              <w:jc w:val="right"/>
              <w:rPr/>
            </w:pPr>
            <w:r w:rsidDel="00000000" w:rsidR="00000000" w:rsidRPr="00000000">
              <w:rPr>
                <w:rtl w:val="0"/>
              </w:rPr>
              <w:t xml:space="preserve">0.28</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120" w:before="240" w:lineRule="auto"/>
              <w:rPr>
                <w:u w:val="single"/>
              </w:rPr>
            </w:pPr>
            <w:hyperlink r:id="rId130">
              <w:r w:rsidDel="00000000" w:rsidR="00000000" w:rsidRPr="00000000">
                <w:rPr>
                  <w:rtl w:val="0"/>
                </w:rPr>
                <w:t xml:space="preserve">[8]</w:t>
              </w:r>
            </w:hyperlink>
            <w:r w:rsidDel="00000000" w:rsidR="00000000" w:rsidRPr="00000000">
              <w:rPr>
                <w:rtl w:val="0"/>
              </w:rPr>
              <w:t xml:space="preserve"> </w:t>
            </w:r>
            <w:r w:rsidDel="00000000" w:rsidR="00000000" w:rsidRPr="00000000">
              <w:rPr>
                <w:rtl w:val="0"/>
              </w:rPr>
            </w:r>
          </w:p>
        </w:tc>
      </w:tr>
      <w:tr>
        <w:trPr>
          <w:trHeight w:val="630" w:hRule="atLeast"/>
        </w:trPr>
        <w:tc>
          <w:tcPr>
            <w:vMerge w:val="restart"/>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120" w:before="240" w:lineRule="auto"/>
              <w:rPr/>
            </w:pPr>
            <w:hyperlink r:id="rId131">
              <w:r w:rsidDel="00000000" w:rsidR="00000000" w:rsidRPr="00000000">
                <w:rPr/>
                <w:drawing>
                  <wp:inline distB="19050" distT="19050" distL="19050" distR="19050">
                    <wp:extent cx="76200" cy="101600"/>
                    <wp:effectExtent b="0" l="0" r="0" t="0"/>
                    <wp:docPr id="70" name="image62.png"/>
                    <a:graphic>
                      <a:graphicData uri="http://schemas.openxmlformats.org/drawingml/2006/picture">
                        <pic:pic>
                          <pic:nvPicPr>
                            <pic:cNvPr id="0" name="image62.png"/>
                            <pic:cNvPicPr preferRelativeResize="0"/>
                          </pic:nvPicPr>
                          <pic:blipFill>
                            <a:blip r:embed="rId132"/>
                            <a:srcRect b="0" l="0" r="0" t="0"/>
                            <a:stretch>
                              <a:fillRect/>
                            </a:stretch>
                          </pic:blipFill>
                          <pic:spPr>
                            <a:xfrm>
                              <a:off x="0" y="0"/>
                              <a:ext cx="762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1">
            <w:pPr>
              <w:spacing w:after="12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120" w:before="240" w:lineRule="auto"/>
              <w:rPr/>
            </w:pPr>
            <w:r w:rsidDel="00000000" w:rsidR="00000000" w:rsidRPr="00000000">
              <w:rPr>
                <w:rtl w:val="0"/>
              </w:rPr>
              <w:t xml:space="preserve">Proportion of severe symptomatic cases, age group 0–19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120" w:before="240" w:lineRule="auto"/>
              <w:jc w:val="right"/>
              <w:rPr/>
            </w:pPr>
            <w:r w:rsidDel="00000000" w:rsidR="00000000" w:rsidRPr="00000000">
              <w:rPr>
                <w:rtl w:val="0"/>
              </w:rPr>
              <w:t xml:space="preserve">0.025</w:t>
            </w:r>
          </w:p>
        </w:tc>
        <w:tc>
          <w:tcPr>
            <w:vMerge w:val="restart"/>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120" w:before="240" w:lineRule="auto"/>
              <w:rPr>
                <w:u w:val="single"/>
              </w:rPr>
            </w:pPr>
            <w:hyperlink r:id="rId133">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630" w:hRule="atLeast"/>
        </w:trPr>
        <w:tc>
          <w:tcPr>
            <w:vMerge w:val="continue"/>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120" w:before="240" w:lineRule="auto"/>
              <w:jc w:val="right"/>
              <w:rPr/>
            </w:pPr>
            <w:r w:rsidDel="00000000" w:rsidR="00000000" w:rsidRPr="00000000">
              <w:rPr>
                <w:rtl w:val="0"/>
              </w:rPr>
              <w:t xml:space="preserve">Age group 20–49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120" w:before="240" w:lineRule="auto"/>
              <w:jc w:val="right"/>
              <w:rPr/>
            </w:pPr>
            <w:r w:rsidDel="00000000" w:rsidR="00000000" w:rsidRPr="00000000">
              <w:rPr>
                <w:rtl w:val="0"/>
              </w:rPr>
              <w:t xml:space="preserve">0.32</w:t>
            </w:r>
          </w:p>
        </w:tc>
        <w:tc>
          <w:tcPr>
            <w:vMerge w:val="continue"/>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u w:val="single"/>
              </w:rPr>
            </w:pPr>
            <w:r w:rsidDel="00000000" w:rsidR="00000000" w:rsidRPr="00000000">
              <w:rPr>
                <w:rtl w:val="0"/>
              </w:rPr>
            </w:r>
          </w:p>
        </w:tc>
      </w:tr>
      <w:tr>
        <w:trPr>
          <w:trHeight w:val="630" w:hRule="atLeast"/>
        </w:trPr>
        <w:tc>
          <w:tcPr>
            <w:vMerge w:val="continue"/>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120" w:before="240" w:lineRule="auto"/>
              <w:jc w:val="right"/>
              <w:rPr/>
            </w:pPr>
            <w:r w:rsidDel="00000000" w:rsidR="00000000" w:rsidRPr="00000000">
              <w:rPr>
                <w:rtl w:val="0"/>
              </w:rPr>
              <w:t xml:space="preserve">Age group 50–64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120" w:before="240" w:lineRule="auto"/>
              <w:jc w:val="right"/>
              <w:rPr/>
            </w:pPr>
            <w:r w:rsidDel="00000000" w:rsidR="00000000" w:rsidRPr="00000000">
              <w:rPr>
                <w:rtl w:val="0"/>
              </w:rPr>
              <w:t xml:space="preserve">0.32</w:t>
            </w:r>
          </w:p>
        </w:tc>
        <w:tc>
          <w:tcPr>
            <w:vMerge w:val="continue"/>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r>
          </w:p>
        </w:tc>
      </w:tr>
      <w:tr>
        <w:trPr>
          <w:trHeight w:val="630" w:hRule="atLeast"/>
        </w:trPr>
        <w:tc>
          <w:tcPr>
            <w:vMerge w:val="continue"/>
            <w:tcBorders>
              <w:top w:color="000000" w:space="0" w:sz="8"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120" w:before="240" w:lineRule="auto"/>
              <w:jc w:val="center"/>
              <w:rPr/>
            </w:pPr>
            <w:r w:rsidDel="00000000" w:rsidR="00000000" w:rsidRPr="00000000">
              <w:rPr>
                <w:rtl w:val="0"/>
              </w:rPr>
              <w:t xml:space="preserve">                                                               Age group &gt;65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120" w:before="240" w:lineRule="auto"/>
              <w:jc w:val="right"/>
              <w:rPr/>
            </w:pPr>
            <w:r w:rsidDel="00000000" w:rsidR="00000000" w:rsidRPr="00000000">
              <w:rPr>
                <w:rtl w:val="0"/>
              </w:rPr>
              <w:t xml:space="preserve">0.64</w:t>
            </w:r>
          </w:p>
        </w:tc>
        <w:tc>
          <w:tcPr>
            <w:vMerge w:val="continue"/>
            <w:tcBorders>
              <w:top w:color="000000" w:space="0" w:sz="8"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120" w:before="240" w:lineRule="auto"/>
              <w:rPr/>
            </w:pPr>
            <w:hyperlink r:id="rId134">
              <w:r w:rsidDel="00000000" w:rsidR="00000000" w:rsidRPr="00000000">
                <w:rPr/>
                <w:drawing>
                  <wp:inline distB="19050" distT="19050" distL="19050" distR="19050">
                    <wp:extent cx="215900" cy="152400"/>
                    <wp:effectExtent b="0" l="0" r="0" t="0"/>
                    <wp:docPr id="47" name="image34.png"/>
                    <a:graphic>
                      <a:graphicData uri="http://schemas.openxmlformats.org/drawingml/2006/picture">
                        <pic:pic>
                          <pic:nvPicPr>
                            <pic:cNvPr id="0" name="image34.png"/>
                            <pic:cNvPicPr preferRelativeResize="0"/>
                          </pic:nvPicPr>
                          <pic:blipFill>
                            <a:blip r:embed="rId135"/>
                            <a:srcRect b="0" l="0" r="0" t="0"/>
                            <a:stretch>
                              <a:fillRect/>
                            </a:stretch>
                          </pic:blipFill>
                          <pic:spPr>
                            <a:xfrm>
                              <a:off x="0" y="0"/>
                              <a:ext cx="215900" cy="1524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120" w:before="240" w:lineRule="auto"/>
              <w:rPr/>
            </w:pPr>
            <w:r w:rsidDel="00000000" w:rsidR="00000000" w:rsidRPr="00000000">
              <w:rPr>
                <w:rtl w:val="0"/>
              </w:rPr>
              <w:t xml:space="preserve">Number of days before isolation of symptomatic case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after="120" w:befor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120" w:before="240" w:lineRule="auto"/>
              <w:rPr>
                <w:u w:val="single"/>
              </w:rPr>
            </w:pPr>
            <w:hyperlink r:id="rId136">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6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after="120" w:before="240" w:lineRule="auto"/>
              <w:rPr/>
            </w:pPr>
            <w:hyperlink r:id="rId137">
              <w:r w:rsidDel="00000000" w:rsidR="00000000" w:rsidRPr="00000000">
                <w:rPr/>
                <w:drawing>
                  <wp:inline distB="19050" distT="19050" distL="19050" distR="19050">
                    <wp:extent cx="76200" cy="139700"/>
                    <wp:effectExtent b="0" l="0" r="0" t="0"/>
                    <wp:docPr id="52" name="image51.png"/>
                    <a:graphic>
                      <a:graphicData uri="http://schemas.openxmlformats.org/drawingml/2006/picture">
                        <pic:pic>
                          <pic:nvPicPr>
                            <pic:cNvPr id="0" name="image51.png"/>
                            <pic:cNvPicPr preferRelativeResize="0"/>
                          </pic:nvPicPr>
                          <pic:blipFill>
                            <a:blip r:embed="rId138"/>
                            <a:srcRect b="0" l="0" r="0" t="0"/>
                            <a:stretch>
                              <a:fillRect/>
                            </a:stretch>
                          </pic:blipFill>
                          <pic:spPr>
                            <a:xfrm>
                              <a:off x="0" y="0"/>
                              <a:ext cx="762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120" w:before="240" w:lineRule="auto"/>
              <w:rPr/>
            </w:pPr>
            <w:r w:rsidDel="00000000" w:rsidR="00000000" w:rsidRPr="00000000">
              <w:rPr>
                <w:rtl w:val="0"/>
              </w:rPr>
              <w:t xml:space="preserve">Proportion of symptomatic cases being isolated</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120" w:before="240" w:lineRule="auto"/>
              <w:jc w:val="right"/>
              <w:rPr/>
            </w:pPr>
            <w:r w:rsidDel="00000000" w:rsidR="00000000" w:rsidRPr="00000000">
              <w:rPr>
                <w:rtl w:val="0"/>
              </w:rPr>
              <w:t xml:space="preserve">0.05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120" w:before="240" w:lineRule="auto"/>
              <w:rPr>
                <w:u w:val="single"/>
              </w:rPr>
            </w:pPr>
            <w:hyperlink r:id="rId139">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79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120" w:before="240" w:lineRule="auto"/>
              <w:rPr/>
            </w:pPr>
            <w:hyperlink r:id="rId140">
              <w:r w:rsidDel="00000000" w:rsidR="00000000" w:rsidRPr="00000000">
                <w:rPr/>
                <w:drawing>
                  <wp:inline distB="19050" distT="19050" distL="19050" distR="19050">
                    <wp:extent cx="215900" cy="152400"/>
                    <wp:effectExtent b="0" l="0" r="0" t="0"/>
                    <wp:docPr id="49" name="image40.png"/>
                    <a:graphic>
                      <a:graphicData uri="http://schemas.openxmlformats.org/drawingml/2006/picture">
                        <pic:pic>
                          <pic:nvPicPr>
                            <pic:cNvPr id="0" name="image40.png"/>
                            <pic:cNvPicPr preferRelativeResize="0"/>
                          </pic:nvPicPr>
                          <pic:blipFill>
                            <a:blip r:embed="rId141"/>
                            <a:srcRect b="0" l="0" r="0" t="0"/>
                            <a:stretch>
                              <a:fillRect/>
                            </a:stretch>
                          </pic:blipFill>
                          <pic:spPr>
                            <a:xfrm>
                              <a:off x="0" y="0"/>
                              <a:ext cx="215900" cy="1524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120" w:before="240" w:lineRule="auto"/>
              <w:rPr/>
            </w:pPr>
            <w:r w:rsidDel="00000000" w:rsidR="00000000" w:rsidRPr="00000000">
              <w:rPr>
                <w:rtl w:val="0"/>
              </w:rPr>
              <w:t xml:space="preserve">Recovery period of mild and asymptomatic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120" w:before="240" w:lineRule="auto"/>
              <w:jc w:val="right"/>
              <w:rPr/>
            </w:pPr>
            <w:r w:rsidDel="00000000" w:rsidR="00000000" w:rsidRPr="00000000">
              <w:rPr>
                <w:rtl w:val="0"/>
              </w:rPr>
              <w:t xml:space="preserve">4.6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120" w:before="240" w:lineRule="auto"/>
              <w:rPr>
                <w:u w:val="single"/>
              </w:rPr>
            </w:pPr>
            <w:hyperlink r:id="rId142">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76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120" w:before="240" w:lineRule="auto"/>
              <w:rPr/>
            </w:pPr>
            <w:hyperlink r:id="rId143">
              <w:r w:rsidDel="00000000" w:rsidR="00000000" w:rsidRPr="00000000">
                <w:rPr/>
                <w:drawing>
                  <wp:inline distB="19050" distT="19050" distL="19050" distR="19050">
                    <wp:extent cx="63500" cy="114300"/>
                    <wp:effectExtent b="0" l="0" r="0" t="0"/>
                    <wp:docPr id="34" name="image30.png"/>
                    <a:graphic>
                      <a:graphicData uri="http://schemas.openxmlformats.org/drawingml/2006/picture">
                        <pic:pic>
                          <pic:nvPicPr>
                            <pic:cNvPr id="0" name="image30.png"/>
                            <pic:cNvPicPr preferRelativeResize="0"/>
                          </pic:nvPicPr>
                          <pic:blipFill>
                            <a:blip r:embed="rId144"/>
                            <a:srcRect b="0" l="0" r="0" t="0"/>
                            <a:stretch>
                              <a:fillRect/>
                            </a:stretch>
                          </pic:blipFill>
                          <pic:spPr>
                            <a:xfrm>
                              <a:off x="0" y="0"/>
                              <a:ext cx="635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120" w:before="240" w:lineRule="auto"/>
              <w:rPr/>
            </w:pPr>
            <w:r w:rsidDel="00000000" w:rsidR="00000000" w:rsidRPr="00000000">
              <w:rPr>
                <w:rtl w:val="0"/>
              </w:rPr>
              <w:t xml:space="preserve">Hospitalization rate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120" w:before="240" w:lineRule="auto"/>
              <w:jc w:val="right"/>
              <w:rPr/>
            </w:pPr>
            <w:r w:rsidDel="00000000" w:rsidR="00000000" w:rsidRPr="00000000">
              <w:rPr>
                <w:rtl w:val="0"/>
              </w:rPr>
              <w:t xml:space="preserve">1/3.5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120" w:before="240" w:lineRule="auto"/>
              <w:rPr>
                <w:u w:val="single"/>
              </w:rPr>
            </w:pPr>
            <w:hyperlink r:id="rId145">
              <w:r w:rsidDel="00000000" w:rsidR="00000000" w:rsidRPr="00000000">
                <w:rPr>
                  <w:rtl w:val="0"/>
                </w:rPr>
                <w:t xml:space="preserve">[10]</w:t>
              </w:r>
            </w:hyperlink>
            <w:r w:rsidDel="00000000" w:rsidR="00000000" w:rsidRPr="00000000">
              <w:rPr>
                <w:rtl w:val="0"/>
              </w:rPr>
              <w:t xml:space="preserve"> </w:t>
            </w:r>
            <w:r w:rsidDel="00000000" w:rsidR="00000000" w:rsidRPr="00000000">
              <w:rPr>
                <w:rtl w:val="0"/>
              </w:rPr>
            </w:r>
          </w:p>
        </w:tc>
      </w:tr>
      <w:tr>
        <w:trPr>
          <w:trHeight w:val="825" w:hRule="atLeast"/>
        </w:trPr>
        <w:tc>
          <w:tcPr>
            <w:vMerge w:val="restart"/>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120" w:before="240" w:lineRule="auto"/>
              <w:rPr/>
            </w:pPr>
            <w:hyperlink r:id="rId146">
              <w:r w:rsidDel="00000000" w:rsidR="00000000" w:rsidRPr="00000000">
                <w:rPr/>
                <w:drawing>
                  <wp:inline distB="19050" distT="19050" distL="19050" distR="19050">
                    <wp:extent cx="50800" cy="63500"/>
                    <wp:effectExtent b="0" l="0" r="0" t="0"/>
                    <wp:docPr id="65" name="image58.png"/>
                    <a:graphic>
                      <a:graphicData uri="http://schemas.openxmlformats.org/drawingml/2006/picture">
                        <pic:pic>
                          <pic:nvPicPr>
                            <pic:cNvPr id="0" name="image58.png"/>
                            <pic:cNvPicPr preferRelativeResize="0"/>
                          </pic:nvPicPr>
                          <pic:blipFill>
                            <a:blip r:embed="rId147"/>
                            <a:srcRect b="0" l="0" r="0" t="0"/>
                            <a:stretch>
                              <a:fillRect/>
                            </a:stretch>
                          </pic:blipFill>
                          <pic:spPr>
                            <a:xfrm>
                              <a:off x="0" y="0"/>
                              <a:ext cx="50800" cy="635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120" w:before="240" w:lineRule="auto"/>
              <w:rPr/>
            </w:pPr>
            <w:r w:rsidDel="00000000" w:rsidR="00000000" w:rsidRPr="00000000">
              <w:rPr>
                <w:rtl w:val="0"/>
              </w:rPr>
              <w:t xml:space="preserve">Proportion of symptomatic cases needing ICU in hospitals,                                                  age group 0–19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120" w:before="240" w:lineRule="auto"/>
              <w:jc w:val="right"/>
              <w:rPr/>
            </w:pPr>
            <w:r w:rsidDel="00000000" w:rsidR="00000000" w:rsidRPr="00000000">
              <w:rPr>
                <w:rtl w:val="0"/>
              </w:rPr>
              <w:t xml:space="preserve">0.014</w:t>
            </w:r>
          </w:p>
        </w:tc>
        <w:tc>
          <w:tcPr>
            <w:vMerge w:val="restart"/>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after="120" w:before="240" w:lineRule="auto"/>
              <w:rPr>
                <w:u w:val="single"/>
              </w:rPr>
            </w:pPr>
            <w:hyperlink r:id="rId148">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825" w:hRule="atLeast"/>
        </w:trPr>
        <w:tc>
          <w:tcPr>
            <w:vMerge w:val="continue"/>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120" w:before="240" w:lineRule="auto"/>
              <w:jc w:val="right"/>
              <w:rPr/>
            </w:pPr>
            <w:r w:rsidDel="00000000" w:rsidR="00000000" w:rsidRPr="00000000">
              <w:rPr>
                <w:rtl w:val="0"/>
              </w:rPr>
              <w:t xml:space="preserve">Age group 20–49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120" w:before="240" w:lineRule="auto"/>
              <w:jc w:val="right"/>
              <w:rPr/>
            </w:pPr>
            <w:r w:rsidDel="00000000" w:rsidR="00000000" w:rsidRPr="00000000">
              <w:rPr>
                <w:rtl w:val="0"/>
              </w:rPr>
              <w:t xml:space="preserve">0.042</w:t>
            </w:r>
          </w:p>
        </w:tc>
        <w:tc>
          <w:tcPr>
            <w:vMerge w:val="continue"/>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r>
          </w:p>
        </w:tc>
      </w:tr>
      <w:tr>
        <w:trPr>
          <w:trHeight w:val="825" w:hRule="atLeast"/>
        </w:trPr>
        <w:tc>
          <w:tcPr>
            <w:vMerge w:val="continue"/>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after="120" w:before="240" w:lineRule="auto"/>
              <w:jc w:val="right"/>
              <w:rPr/>
            </w:pPr>
            <w:r w:rsidDel="00000000" w:rsidR="00000000" w:rsidRPr="00000000">
              <w:rPr>
                <w:rtl w:val="0"/>
              </w:rPr>
              <w:t xml:space="preserve">Age group 50–64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120" w:before="240" w:lineRule="auto"/>
              <w:jc w:val="right"/>
              <w:rPr/>
            </w:pPr>
            <w:r w:rsidDel="00000000" w:rsidR="00000000" w:rsidRPr="00000000">
              <w:rPr>
                <w:rtl w:val="0"/>
              </w:rPr>
              <w:t xml:space="preserve">0.075</w:t>
            </w:r>
          </w:p>
        </w:tc>
        <w:tc>
          <w:tcPr>
            <w:vMerge w:val="continue"/>
            <w:tcBorders>
              <w:top w:color="000000" w:space="0" w:sz="8" w:val="single"/>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r>
          </w:p>
        </w:tc>
      </w:tr>
      <w:tr>
        <w:trPr>
          <w:trHeight w:val="825" w:hRule="atLeast"/>
        </w:trPr>
        <w:tc>
          <w:tcPr>
            <w:vMerge w:val="continue"/>
            <w:tcBorders>
              <w:top w:color="000000" w:space="0" w:sz="8"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120" w:before="240" w:lineRule="auto"/>
              <w:jc w:val="center"/>
              <w:rPr/>
            </w:pPr>
            <w:r w:rsidDel="00000000" w:rsidR="00000000" w:rsidRPr="00000000">
              <w:rPr>
                <w:rtl w:val="0"/>
              </w:rPr>
              <w:t xml:space="preserve">                                                               Age group &gt;65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120" w:before="240" w:lineRule="auto"/>
              <w:jc w:val="right"/>
              <w:rPr/>
            </w:pPr>
            <w:r w:rsidDel="00000000" w:rsidR="00000000" w:rsidRPr="00000000">
              <w:rPr>
                <w:rtl w:val="0"/>
              </w:rPr>
              <w:t xml:space="preserve">0.15</w:t>
            </w:r>
          </w:p>
        </w:tc>
        <w:tc>
          <w:tcPr>
            <w:vMerge w:val="continue"/>
            <w:tcBorders>
              <w:top w:color="000000" w:space="0" w:sz="8" w:val="single"/>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r>
          </w:p>
        </w:tc>
      </w:tr>
      <w:tr>
        <w:trPr>
          <w:trHeight w:val="67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120" w:before="240" w:lineRule="auto"/>
              <w:rPr/>
            </w:pPr>
            <w:hyperlink r:id="rId149">
              <w:r w:rsidDel="00000000" w:rsidR="00000000" w:rsidRPr="00000000">
                <w:rPr/>
                <w:drawing>
                  <wp:inline distB="19050" distT="19050" distL="19050" distR="19050">
                    <wp:extent cx="190500" cy="88900"/>
                    <wp:effectExtent b="0" l="0" r="0" t="0"/>
                    <wp:docPr id="26" name="image27.png"/>
                    <a:graphic>
                      <a:graphicData uri="http://schemas.openxmlformats.org/drawingml/2006/picture">
                        <pic:pic>
                          <pic:nvPicPr>
                            <pic:cNvPr id="0" name="image27.png"/>
                            <pic:cNvPicPr preferRelativeResize="0"/>
                          </pic:nvPicPr>
                          <pic:blipFill>
                            <a:blip r:embed="rId150"/>
                            <a:srcRect b="0" l="0" r="0" t="0"/>
                            <a:stretch>
                              <a:fillRect/>
                            </a:stretch>
                          </pic:blipFill>
                          <pic:spPr>
                            <a:xfrm>
                              <a:off x="0" y="0"/>
                              <a:ext cx="190500" cy="889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120" w:before="240" w:lineRule="auto"/>
              <w:rPr/>
            </w:pPr>
            <w:r w:rsidDel="00000000" w:rsidR="00000000" w:rsidRPr="00000000">
              <w:rPr>
                <w:rtl w:val="0"/>
              </w:rPr>
              <w:t xml:space="preserve">Proportion of hospitalized cases that are fatal</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120" w:before="240" w:lineRule="auto"/>
              <w:jc w:val="right"/>
              <w:rPr/>
            </w:pPr>
            <w:r w:rsidDel="00000000" w:rsidR="00000000" w:rsidRPr="00000000">
              <w:rPr>
                <w:rtl w:val="0"/>
              </w:rPr>
              <w:t xml:space="preserve">0.2296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120" w:before="240" w:lineRule="auto"/>
              <w:rPr>
                <w:u w:val="single"/>
              </w:rPr>
            </w:pPr>
            <w:hyperlink r:id="rId151">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84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120" w:before="240" w:lineRule="auto"/>
              <w:rPr/>
            </w:pPr>
            <w:hyperlink r:id="rId152">
              <w:r w:rsidDel="00000000" w:rsidR="00000000" w:rsidRPr="00000000">
                <w:rPr/>
                <w:drawing>
                  <wp:inline distB="19050" distT="19050" distL="19050" distR="19050">
                    <wp:extent cx="177800" cy="88900"/>
                    <wp:effectExtent b="0" l="0" r="0" t="0"/>
                    <wp:docPr id="39" name="image45.png"/>
                    <a:graphic>
                      <a:graphicData uri="http://schemas.openxmlformats.org/drawingml/2006/picture">
                        <pic:pic>
                          <pic:nvPicPr>
                            <pic:cNvPr id="0" name="image45.png"/>
                            <pic:cNvPicPr preferRelativeResize="0"/>
                          </pic:nvPicPr>
                          <pic:blipFill>
                            <a:blip r:embed="rId153"/>
                            <a:srcRect b="0" l="0" r="0" t="0"/>
                            <a:stretch>
                              <a:fillRect/>
                            </a:stretch>
                          </pic:blipFill>
                          <pic:spPr>
                            <a:xfrm>
                              <a:off x="0" y="0"/>
                              <a:ext cx="177800" cy="889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120" w:before="240" w:lineRule="auto"/>
              <w:rPr/>
            </w:pPr>
            <w:r w:rsidDel="00000000" w:rsidR="00000000" w:rsidRPr="00000000">
              <w:rPr>
                <w:rtl w:val="0"/>
              </w:rPr>
              <w:t xml:space="preserve">Proportion of hospitalized cases needing ICU that are fatal</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120" w:before="240" w:lineRule="auto"/>
              <w:jc w:val="right"/>
              <w:rPr/>
            </w:pPr>
            <w:r w:rsidDel="00000000" w:rsidR="00000000" w:rsidRPr="00000000">
              <w:rPr>
                <w:rtl w:val="0"/>
              </w:rPr>
              <w:t xml:space="preserve">0.1396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120" w:before="240" w:lineRule="auto"/>
              <w:rPr>
                <w:u w:val="single"/>
              </w:rPr>
            </w:pPr>
            <w:hyperlink r:id="rId154">
              <w:r w:rsidDel="00000000" w:rsidR="00000000" w:rsidRPr="00000000">
                <w:rPr>
                  <w:rtl w:val="0"/>
                </w:rPr>
                <w:t xml:space="preserve">[9]</w:t>
              </w:r>
            </w:hyperlink>
            <w:r w:rsidDel="00000000" w:rsidR="00000000" w:rsidRPr="00000000">
              <w:rPr>
                <w:rtl w:val="0"/>
              </w:rPr>
              <w:t xml:space="preserve"> </w:t>
            </w:r>
            <w:r w:rsidDel="00000000" w:rsidR="00000000" w:rsidRPr="00000000">
              <w:rPr>
                <w:rtl w:val="0"/>
              </w:rPr>
            </w:r>
          </w:p>
        </w:tc>
      </w:tr>
      <w:tr>
        <w:trPr>
          <w:trHeight w:val="64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120" w:before="240" w:lineRule="auto"/>
              <w:rPr/>
            </w:pPr>
            <w:hyperlink r:id="rId155">
              <w:r w:rsidDel="00000000" w:rsidR="00000000" w:rsidRPr="00000000">
                <w:rPr/>
                <w:drawing>
                  <wp:inline distB="19050" distT="19050" distL="19050" distR="19050">
                    <wp:extent cx="190500" cy="139700"/>
                    <wp:effectExtent b="0" l="0" r="0" t="0"/>
                    <wp:docPr id="29" name="image26.png"/>
                    <a:graphic>
                      <a:graphicData uri="http://schemas.openxmlformats.org/drawingml/2006/picture">
                        <pic:pic>
                          <pic:nvPicPr>
                            <pic:cNvPr id="0" name="image26.png"/>
                            <pic:cNvPicPr preferRelativeResize="0"/>
                          </pic:nvPicPr>
                          <pic:blipFill>
                            <a:blip r:embed="rId156"/>
                            <a:srcRect b="0" l="0" r="0" t="0"/>
                            <a:stretch>
                              <a:fillRect/>
                            </a:stretch>
                          </pic:blipFill>
                          <pic:spPr>
                            <a:xfrm>
                              <a:off x="0" y="0"/>
                              <a:ext cx="1905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120" w:before="240" w:lineRule="auto"/>
              <w:rPr/>
            </w:pPr>
            <w:r w:rsidDel="00000000" w:rsidR="00000000" w:rsidRPr="00000000">
              <w:rPr>
                <w:rtl w:val="0"/>
              </w:rPr>
              <w:t xml:space="preserve">Recovery rate of hospitalized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120" w:before="240" w:lineRule="auto"/>
              <w:jc w:val="right"/>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120" w:before="240" w:lineRule="auto"/>
              <w:rPr>
                <w:u w:val="single"/>
              </w:rPr>
            </w:pPr>
            <w:hyperlink r:id="rId157">
              <w:r w:rsidDel="00000000" w:rsidR="00000000" w:rsidRPr="00000000">
                <w:rPr>
                  <w:rtl w:val="0"/>
                </w:rPr>
                <w:t xml:space="preserve">[11]</w:t>
              </w:r>
            </w:hyperlink>
            <w:r w:rsidDel="00000000" w:rsidR="00000000" w:rsidRPr="00000000">
              <w:rPr>
                <w:rtl w:val="0"/>
              </w:rPr>
              <w:t xml:space="preserve"> </w:t>
            </w:r>
            <w:r w:rsidDel="00000000" w:rsidR="00000000" w:rsidRPr="00000000">
              <w:rPr>
                <w:rtl w:val="0"/>
              </w:rPr>
            </w:r>
          </w:p>
        </w:tc>
      </w:tr>
      <w:tr>
        <w:trPr>
          <w:trHeight w:val="70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120" w:before="240" w:lineRule="auto"/>
              <w:rPr/>
            </w:pPr>
            <w:hyperlink r:id="rId158">
              <w:r w:rsidDel="00000000" w:rsidR="00000000" w:rsidRPr="00000000">
                <w:rPr/>
                <w:drawing>
                  <wp:inline distB="19050" distT="19050" distL="19050" distR="19050">
                    <wp:extent cx="177800" cy="139700"/>
                    <wp:effectExtent b="0" l="0" r="0" t="0"/>
                    <wp:docPr id="63" name="image53.png"/>
                    <a:graphic>
                      <a:graphicData uri="http://schemas.openxmlformats.org/drawingml/2006/picture">
                        <pic:pic>
                          <pic:nvPicPr>
                            <pic:cNvPr id="0" name="image53.png"/>
                            <pic:cNvPicPr preferRelativeResize="0"/>
                          </pic:nvPicPr>
                          <pic:blipFill>
                            <a:blip r:embed="rId159"/>
                            <a:srcRect b="0" l="0" r="0" t="0"/>
                            <a:stretch>
                              <a:fillRect/>
                            </a:stretch>
                          </pic:blipFill>
                          <pic:spPr>
                            <a:xfrm>
                              <a:off x="0" y="0"/>
                              <a:ext cx="177800" cy="1397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120" w:before="240" w:lineRule="auto"/>
              <w:rPr/>
            </w:pPr>
            <w:r w:rsidDel="00000000" w:rsidR="00000000" w:rsidRPr="00000000">
              <w:rPr>
                <w:rtl w:val="0"/>
              </w:rPr>
              <w:t xml:space="preserve">Recovery rate of hospitalized cases needing ICU</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120" w:before="240" w:lineRule="auto"/>
              <w:jc w:val="right"/>
              <w:rPr/>
            </w:pPr>
            <w:r w:rsidDel="00000000" w:rsidR="00000000" w:rsidRPr="00000000">
              <w:rPr>
                <w:rtl w:val="0"/>
              </w:rPr>
              <w:t xml:space="preserve">1/13.25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120" w:before="240" w:lineRule="auto"/>
              <w:rPr>
                <w:u w:val="single"/>
              </w:rPr>
            </w:pPr>
            <w:hyperlink r:id="rId160">
              <w:r w:rsidDel="00000000" w:rsidR="00000000" w:rsidRPr="00000000">
                <w:rPr>
                  <w:rtl w:val="0"/>
                </w:rPr>
                <w:t xml:space="preserve">[10]</w:t>
              </w:r>
            </w:hyperlink>
            <w:r w:rsidDel="00000000" w:rsidR="00000000" w:rsidRPr="00000000">
              <w:rPr>
                <w:rtl w:val="0"/>
              </w:rPr>
            </w:r>
          </w:p>
        </w:tc>
      </w:tr>
      <w:tr>
        <w:trPr>
          <w:trHeight w:val="67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120" w:before="240" w:lineRule="auto"/>
              <w:rPr/>
            </w:pPr>
            <w:hyperlink r:id="rId161">
              <w:r w:rsidDel="00000000" w:rsidR="00000000" w:rsidRPr="00000000">
                <w:rPr/>
                <w:drawing>
                  <wp:inline distB="19050" distT="19050" distL="19050" distR="19050">
                    <wp:extent cx="177800" cy="101600"/>
                    <wp:effectExtent b="0" l="0" r="0" t="0"/>
                    <wp:docPr id="40" name="image32.png"/>
                    <a:graphic>
                      <a:graphicData uri="http://schemas.openxmlformats.org/drawingml/2006/picture">
                        <pic:pic>
                          <pic:nvPicPr>
                            <pic:cNvPr id="0" name="image32.png"/>
                            <pic:cNvPicPr preferRelativeResize="0"/>
                          </pic:nvPicPr>
                          <pic:blipFill>
                            <a:blip r:embed="rId162"/>
                            <a:srcRect b="0" l="0" r="0" t="0"/>
                            <a:stretch>
                              <a:fillRect/>
                            </a:stretch>
                          </pic:blipFill>
                          <pic:spPr>
                            <a:xfrm>
                              <a:off x="0" y="0"/>
                              <a:ext cx="1778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120" w:before="240" w:lineRule="auto"/>
              <w:rPr/>
            </w:pPr>
            <w:r w:rsidDel="00000000" w:rsidR="00000000" w:rsidRPr="00000000">
              <w:rPr>
                <w:rtl w:val="0"/>
              </w:rPr>
              <w:t xml:space="preserve">Mortality rate of hospitalized cases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120" w:before="240" w:lineRule="auto"/>
              <w:jc w:val="right"/>
              <w:rPr/>
            </w:pPr>
            <w:r w:rsidDel="00000000" w:rsidR="00000000" w:rsidRPr="00000000">
              <w:rPr>
                <w:rtl w:val="0"/>
              </w:rPr>
              <w:t xml:space="preserve">1/9.7</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120" w:before="240" w:lineRule="auto"/>
              <w:rPr>
                <w:u w:val="single"/>
              </w:rPr>
            </w:pPr>
            <w:hyperlink r:id="rId163">
              <w:r w:rsidDel="00000000" w:rsidR="00000000" w:rsidRPr="00000000">
                <w:rPr>
                  <w:rtl w:val="0"/>
                </w:rPr>
                <w:t xml:space="preserve">[10]</w:t>
              </w:r>
            </w:hyperlink>
            <w:r w:rsidDel="00000000" w:rsidR="00000000" w:rsidRPr="00000000">
              <w:rPr>
                <w:rtl w:val="0"/>
              </w:rPr>
            </w:r>
          </w:p>
        </w:tc>
      </w:tr>
      <w:tr>
        <w:trPr>
          <w:trHeight w:val="585" w:hRule="atLeast"/>
        </w:trPr>
        <w:tc>
          <w:tcPr>
            <w:tcBorders>
              <w:top w:color="000000" w:space="0" w:sz="0" w:val="nil"/>
              <w:left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120" w:before="240" w:lineRule="auto"/>
              <w:rPr/>
            </w:pPr>
            <w:hyperlink r:id="rId164">
              <w:r w:rsidDel="00000000" w:rsidR="00000000" w:rsidRPr="00000000">
                <w:rPr/>
                <w:drawing>
                  <wp:inline distB="19050" distT="19050" distL="19050" distR="19050">
                    <wp:extent cx="165100" cy="101600"/>
                    <wp:effectExtent b="0" l="0" r="0" t="0"/>
                    <wp:docPr id="36" name="image31.png"/>
                    <a:graphic>
                      <a:graphicData uri="http://schemas.openxmlformats.org/drawingml/2006/picture">
                        <pic:pic>
                          <pic:nvPicPr>
                            <pic:cNvPr id="0" name="image31.png"/>
                            <pic:cNvPicPr preferRelativeResize="0"/>
                          </pic:nvPicPr>
                          <pic:blipFill>
                            <a:blip r:embed="rId165"/>
                            <a:srcRect b="0" l="0" r="0" t="0"/>
                            <a:stretch>
                              <a:fillRect/>
                            </a:stretch>
                          </pic:blipFill>
                          <pic:spPr>
                            <a:xfrm>
                              <a:off x="0" y="0"/>
                              <a:ext cx="165100" cy="1016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120" w:before="240" w:lineRule="auto"/>
              <w:rPr/>
            </w:pPr>
            <w:r w:rsidDel="00000000" w:rsidR="00000000" w:rsidRPr="00000000">
              <w:rPr>
                <w:rtl w:val="0"/>
              </w:rPr>
              <w:t xml:space="preserve">Mortality rate of hospitalized cases needing ICU</w:t>
            </w:r>
          </w:p>
        </w:tc>
        <w:tc>
          <w:tcPr>
            <w:tcBorders>
              <w:top w:color="000000" w:space="0" w:sz="0" w:val="nil"/>
              <w:left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120" w:before="240" w:lineRule="auto"/>
              <w:jc w:val="right"/>
              <w:rPr/>
            </w:pPr>
            <w:r w:rsidDel="00000000" w:rsidR="00000000" w:rsidRPr="00000000">
              <w:rPr>
                <w:rtl w:val="0"/>
              </w:rPr>
              <w:t xml:space="preserve">1/7</w:t>
            </w:r>
          </w:p>
        </w:tc>
        <w:tc>
          <w:tcPr>
            <w:tcBorders>
              <w:top w:color="000000" w:space="0" w:sz="0" w:val="nil"/>
              <w:left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120" w:before="240" w:lineRule="auto"/>
              <w:rPr>
                <w:u w:val="single"/>
              </w:rPr>
            </w:pPr>
            <w:hyperlink r:id="rId166">
              <w:r w:rsidDel="00000000" w:rsidR="00000000" w:rsidRPr="00000000">
                <w:rPr>
                  <w:rtl w:val="0"/>
                </w:rPr>
                <w:t xml:space="preserve">[12]</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C9">
      <w:pPr>
        <w:spacing w:after="240" w:before="240" w:lineRule="auto"/>
        <w:ind w:left="1440" w:firstLine="0"/>
        <w:rPr/>
      </w:pPr>
      <w:r w:rsidDel="00000000" w:rsidR="00000000" w:rsidRPr="00000000">
        <w:rPr>
          <w:rtl w:val="0"/>
        </w:rPr>
      </w:r>
    </w:p>
    <w:p w:rsidR="00000000" w:rsidDel="00000000" w:rsidP="00000000" w:rsidRDefault="00000000" w:rsidRPr="00000000" w14:paraId="000000CA">
      <w:pPr>
        <w:spacing w:after="120" w:before="240" w:lineRule="auto"/>
        <w:rPr>
          <w:b w:val="1"/>
        </w:rPr>
      </w:pPr>
      <w:r w:rsidDel="00000000" w:rsidR="00000000" w:rsidRPr="00000000">
        <w:rPr>
          <w:rtl w:val="0"/>
        </w:rPr>
      </w:r>
    </w:p>
    <w:p w:rsidR="00000000" w:rsidDel="00000000" w:rsidP="00000000" w:rsidRDefault="00000000" w:rsidRPr="00000000" w14:paraId="000000CB">
      <w:pPr>
        <w:spacing w:after="120" w:before="240" w:lineRule="auto"/>
        <w:rPr>
          <w:b w:val="1"/>
        </w:rPr>
      </w:pPr>
      <w:r w:rsidDel="00000000" w:rsidR="00000000" w:rsidRPr="00000000">
        <w:rPr>
          <w:rtl w:val="0"/>
        </w:rPr>
      </w:r>
    </w:p>
    <w:p w:rsidR="00000000" w:rsidDel="00000000" w:rsidP="00000000" w:rsidRDefault="00000000" w:rsidRPr="00000000" w14:paraId="000000CC">
      <w:pPr>
        <w:spacing w:after="120" w:before="240" w:lineRule="auto"/>
        <w:rPr>
          <w:b w:val="1"/>
        </w:rPr>
      </w:pPr>
      <w:r w:rsidDel="00000000" w:rsidR="00000000" w:rsidRPr="00000000">
        <w:rPr>
          <w:rtl w:val="0"/>
        </w:rPr>
      </w:r>
    </w:p>
    <w:p w:rsidR="00000000" w:rsidDel="00000000" w:rsidP="00000000" w:rsidRDefault="00000000" w:rsidRPr="00000000" w14:paraId="000000CD">
      <w:pPr>
        <w:spacing w:after="120" w:before="240" w:lineRule="auto"/>
        <w:rPr>
          <w:b w:val="1"/>
        </w:rPr>
      </w:pPr>
      <w:r w:rsidDel="00000000" w:rsidR="00000000" w:rsidRPr="00000000">
        <w:rPr>
          <w:b w:val="1"/>
          <w:rtl w:val="0"/>
        </w:rPr>
        <w:t xml:space="preserve">Results</w:t>
      </w:r>
    </w:p>
    <w:p w:rsidR="00000000" w:rsidDel="00000000" w:rsidP="00000000" w:rsidRDefault="00000000" w:rsidRPr="00000000" w14:paraId="000000CE">
      <w:pPr>
        <w:spacing w:after="120" w:before="240" w:lineRule="auto"/>
        <w:rPr>
          <w:b w:val="1"/>
        </w:rPr>
      </w:pPr>
      <w:r w:rsidDel="00000000" w:rsidR="00000000" w:rsidRPr="00000000">
        <w:rPr>
          <w:rtl w:val="0"/>
        </w:rPr>
      </w:r>
    </w:p>
    <w:p w:rsidR="00000000" w:rsidDel="00000000" w:rsidP="00000000" w:rsidRDefault="00000000" w:rsidRPr="00000000" w14:paraId="000000CF">
      <w:pPr>
        <w:spacing w:after="120" w:before="240" w:lineRule="auto"/>
        <w:rPr>
          <w:b w:val="1"/>
        </w:rPr>
      </w:pPr>
      <w:r w:rsidDel="00000000" w:rsidR="00000000" w:rsidRPr="00000000">
        <w:rPr>
          <w:b w:val="1"/>
          <w:rtl w:val="0"/>
        </w:rPr>
        <w:t xml:space="preserve">Discussion</w:t>
      </w:r>
    </w:p>
    <w:p w:rsidR="00000000" w:rsidDel="00000000" w:rsidP="00000000" w:rsidRDefault="00000000" w:rsidRPr="00000000" w14:paraId="000000D0">
      <w:pPr>
        <w:spacing w:after="240" w:before="240" w:lineRule="auto"/>
        <w:ind w:left="1440" w:firstLine="0"/>
        <w:rPr/>
      </w:pPr>
      <w:r w:rsidDel="00000000" w:rsidR="00000000" w:rsidRPr="00000000">
        <w:rPr>
          <w:rtl w:val="0"/>
        </w:rPr>
      </w:r>
    </w:p>
    <w:p w:rsidR="00000000" w:rsidDel="00000000" w:rsidP="00000000" w:rsidRDefault="00000000" w:rsidRPr="00000000" w14:paraId="000000D1">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after="240" w:before="240" w:lineRule="auto"/>
        <w:ind w:left="1440" w:firstLine="0"/>
        <w:rPr/>
      </w:pPr>
      <w:r w:rsidDel="00000000" w:rsidR="00000000" w:rsidRPr="00000000">
        <w:rPr>
          <w:rtl w:val="0"/>
        </w:rPr>
      </w:r>
    </w:p>
    <w:p w:rsidR="00000000" w:rsidDel="00000000" w:rsidP="00000000" w:rsidRDefault="00000000" w:rsidRPr="00000000" w14:paraId="000000D3">
      <w:pPr>
        <w:spacing w:after="120" w:before="24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167">
        <w:r w:rsidDel="00000000" w:rsidR="00000000" w:rsidRPr="00000000">
          <w:rPr>
            <w:b w:val="0"/>
            <w:i w:val="0"/>
            <w:color w:val="000000"/>
            <w:sz w:val="22"/>
            <w:szCs w:val="22"/>
            <w:u w:val="none"/>
            <w:rtl w:val="0"/>
          </w:rPr>
          <w:t xml:space="preserve">MoHA I. Census of India Website: Office of the Registrar General &amp; Census Commissioner, India. 2011. Available: </w:t>
        </w:r>
      </w:hyperlink>
      <w:hyperlink r:id="rId168">
        <w:r w:rsidDel="00000000" w:rsidR="00000000" w:rsidRPr="00000000">
          <w:rPr>
            <w:b w:val="0"/>
            <w:i w:val="0"/>
            <w:color w:val="000000"/>
            <w:sz w:val="22"/>
            <w:szCs w:val="22"/>
            <w:u w:val="none"/>
            <w:rtl w:val="0"/>
          </w:rPr>
          <w:t xml:space="preserve">http://censusindia.gov.in/2011census/C-series/C-13.html</w:t>
        </w:r>
      </w:hyperlink>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169">
        <w:r w:rsidDel="00000000" w:rsidR="00000000" w:rsidRPr="00000000">
          <w:rPr>
            <w:b w:val="0"/>
            <w:i w:val="0"/>
            <w:color w:val="000000"/>
            <w:sz w:val="22"/>
            <w:szCs w:val="22"/>
            <w:u w:val="none"/>
            <w:rtl w:val="0"/>
          </w:rPr>
          <w:t xml:space="preserve">Prem K, Cook AR, Jit M. Projecting social contact matrices in 152 countries using contact surveys and demographic data. PLoS Comput Biol. 2017;13: e1005697.</w:t>
        </w:r>
      </w:hyperlink>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170">
        <w:r w:rsidDel="00000000" w:rsidR="00000000" w:rsidRPr="00000000">
          <w:rPr>
            <w:b w:val="0"/>
            <w:i w:val="0"/>
            <w:color w:val="000000"/>
            <w:sz w:val="22"/>
            <w:szCs w:val="22"/>
            <w:u w:val="none"/>
            <w:rtl w:val="0"/>
          </w:rPr>
          <w:t xml:space="preserve">Mandal S, Bhatnagar T, Arinaminpathy N, Agarwal A, Chowdhury A, Murhekar M, et al. Prudent public health intervention strategies to control the coronavirus disease 2019 transmission in India: A mathematical model-based approach. Indian J Med Res. 2020. doi:</w:t>
        </w:r>
      </w:hyperlink>
      <w:hyperlink r:id="rId171">
        <w:r w:rsidDel="00000000" w:rsidR="00000000" w:rsidRPr="00000000">
          <w:rPr>
            <w:b w:val="0"/>
            <w:i w:val="0"/>
            <w:color w:val="000000"/>
            <w:sz w:val="22"/>
            <w:szCs w:val="22"/>
            <w:u w:val="none"/>
            <w:rtl w:val="0"/>
          </w:rPr>
          <w:t xml:space="preserve">10.4103/ijmr.IJMR_504_20</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172">
        <w:r w:rsidDel="00000000" w:rsidR="00000000" w:rsidRPr="00000000">
          <w:rPr>
            <w:b w:val="0"/>
            <w:i w:val="0"/>
            <w:color w:val="000000"/>
            <w:sz w:val="22"/>
            <w:szCs w:val="22"/>
            <w:u w:val="none"/>
            <w:rtl w:val="0"/>
          </w:rPr>
          <w:t xml:space="preserve">Singh R, Adhikari R. Age-structured impact of social distancing on the COVID-19 epidemic in India. arXiv [q-bio.PE]. 2020. Available: </w:t>
        </w:r>
      </w:hyperlink>
      <w:hyperlink r:id="rId173">
        <w:r w:rsidDel="00000000" w:rsidR="00000000" w:rsidRPr="00000000">
          <w:rPr>
            <w:b w:val="0"/>
            <w:i w:val="0"/>
            <w:color w:val="000000"/>
            <w:sz w:val="22"/>
            <w:szCs w:val="22"/>
            <w:u w:val="none"/>
            <w:rtl w:val="0"/>
          </w:rPr>
          <w:t xml:space="preserve">http://arxiv.org/abs/2003.12055</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174">
        <w:r w:rsidDel="00000000" w:rsidR="00000000" w:rsidRPr="00000000">
          <w:rPr>
            <w:b w:val="0"/>
            <w:i w:val="0"/>
            <w:color w:val="000000"/>
            <w:sz w:val="22"/>
            <w:szCs w:val="22"/>
            <w:u w:val="none"/>
            <w:rtl w:val="0"/>
          </w:rPr>
          <w:t xml:space="preserve">Pandey G, Chaudhary P, Gupta R, Pal S. SEIR and Regression Model based COVID-19 outbreak predictions in India. arXiv [q-bio.PE]. 2020. Available: </w:t>
        </w:r>
      </w:hyperlink>
      <w:hyperlink r:id="rId175">
        <w:r w:rsidDel="00000000" w:rsidR="00000000" w:rsidRPr="00000000">
          <w:rPr>
            <w:b w:val="0"/>
            <w:i w:val="0"/>
            <w:color w:val="000000"/>
            <w:sz w:val="22"/>
            <w:szCs w:val="22"/>
            <w:u w:val="none"/>
            <w:rtl w:val="0"/>
          </w:rPr>
          <w:t xml:space="preserve">http://arxiv.org/abs/2004.00958</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176">
        <w:r w:rsidDel="00000000" w:rsidR="00000000" w:rsidRPr="00000000">
          <w:rPr>
            <w:b w:val="0"/>
            <w:i w:val="0"/>
            <w:color w:val="000000"/>
            <w:sz w:val="22"/>
            <w:szCs w:val="22"/>
            <w:u w:val="none"/>
            <w:rtl w:val="0"/>
          </w:rPr>
          <w:t xml:space="preserve">Li R, Pei S, Chen B, Song Y, Zhang T, Yang W, et al. Substantial undocumented infection facilitates the rapid dissemination of novel coronavirus (SARS-CoV2). Science. 2020. doi:</w:t>
        </w:r>
      </w:hyperlink>
      <w:hyperlink r:id="rId177">
        <w:r w:rsidDel="00000000" w:rsidR="00000000" w:rsidRPr="00000000">
          <w:rPr>
            <w:b w:val="0"/>
            <w:i w:val="0"/>
            <w:color w:val="000000"/>
            <w:sz w:val="22"/>
            <w:szCs w:val="22"/>
            <w:u w:val="none"/>
            <w:rtl w:val="0"/>
          </w:rPr>
          <w:t xml:space="preserve">10.1126/science.abb3221</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178">
        <w:r w:rsidDel="00000000" w:rsidR="00000000" w:rsidRPr="00000000">
          <w:rPr>
            <w:b w:val="0"/>
            <w:i w:val="0"/>
            <w:color w:val="000000"/>
            <w:sz w:val="22"/>
            <w:szCs w:val="22"/>
            <w:u w:val="none"/>
            <w:rtl w:val="0"/>
          </w:rPr>
          <w:t xml:space="preserve">Lauer SA, Grantz KH, Bi Q, Jones FK, Zheng Q, Meredith HR, et al. The Incubation Period of Coronavirus Disease 2019 (COVID-19) From Publicly Reported Confirmed Cases: Estimation and Application. Ann Intern Med. 2020. doi:</w:t>
        </w:r>
      </w:hyperlink>
      <w:hyperlink r:id="rId179">
        <w:r w:rsidDel="00000000" w:rsidR="00000000" w:rsidRPr="00000000">
          <w:rPr>
            <w:b w:val="0"/>
            <w:i w:val="0"/>
            <w:color w:val="000000"/>
            <w:sz w:val="22"/>
            <w:szCs w:val="22"/>
            <w:u w:val="none"/>
            <w:rtl w:val="0"/>
          </w:rPr>
          <w:t xml:space="preserve">10.7326/M20-0504</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180">
        <w:r w:rsidDel="00000000" w:rsidR="00000000" w:rsidRPr="00000000">
          <w:rPr>
            <w:b w:val="0"/>
            <w:i w:val="0"/>
            <w:color w:val="000000"/>
            <w:sz w:val="22"/>
            <w:szCs w:val="22"/>
            <w:u w:val="none"/>
            <w:rtl w:val="0"/>
          </w:rPr>
          <w:t xml:space="preserve">Qiu H, Wu J, Hong L, Luo Y, Song Q, Chen D. Clinical and epidemiological features of 36 children with coronavirus disease 2019 (COVID-19) in Zhejiang, China: an observational cohort study. Lancet Infect Dis. 2020. doi:</w:t>
        </w:r>
      </w:hyperlink>
      <w:hyperlink r:id="rId181">
        <w:r w:rsidDel="00000000" w:rsidR="00000000" w:rsidRPr="00000000">
          <w:rPr>
            <w:b w:val="0"/>
            <w:i w:val="0"/>
            <w:color w:val="000000"/>
            <w:sz w:val="22"/>
            <w:szCs w:val="22"/>
            <w:u w:val="none"/>
            <w:rtl w:val="0"/>
          </w:rPr>
          <w:t xml:space="preserve">10.1016/S1473-3099(20)30198-5</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182">
        <w:r w:rsidDel="00000000" w:rsidR="00000000" w:rsidRPr="00000000">
          <w:rPr>
            <w:b w:val="0"/>
            <w:i w:val="0"/>
            <w:color w:val="000000"/>
            <w:sz w:val="22"/>
            <w:szCs w:val="22"/>
            <w:u w:val="none"/>
            <w:rtl w:val="0"/>
          </w:rPr>
          <w:t xml:space="preserve">Moghadas SM, Shoukat A, Fitzpatrick MC, Wells CR, Sah P, Pandey A, et al. Projecting hospital utilization during the COVID-19 outbreaks in the United States. Proc Natl Acad Sci U S A. 2020;117: 9122–9126.</w:t>
        </w:r>
      </w:hyperlink>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183">
        <w:r w:rsidDel="00000000" w:rsidR="00000000" w:rsidRPr="00000000">
          <w:rPr>
            <w:b w:val="0"/>
            <w:i w:val="0"/>
            <w:color w:val="000000"/>
            <w:sz w:val="22"/>
            <w:szCs w:val="22"/>
            <w:u w:val="none"/>
            <w:rtl w:val="0"/>
          </w:rPr>
          <w:t xml:space="preserve">COVID-19. Github; Available: </w:t>
        </w:r>
      </w:hyperlink>
      <w:hyperlink r:id="rId184">
        <w:r w:rsidDel="00000000" w:rsidR="00000000" w:rsidRPr="00000000">
          <w:rPr>
            <w:b w:val="0"/>
            <w:i w:val="0"/>
            <w:color w:val="000000"/>
            <w:sz w:val="22"/>
            <w:szCs w:val="22"/>
            <w:u w:val="none"/>
            <w:rtl w:val="0"/>
          </w:rPr>
          <w:t xml:space="preserve">https://github.com/midas-network/COVID-19</w:t>
        </w:r>
      </w:hyperlink>
      <w:r w:rsidDel="00000000" w:rsidR="00000000" w:rsidRPr="00000000">
        <w:rPr>
          <w:rtl w:val="0"/>
        </w:rPr>
        <w:t xml:space="preserve">. Accessed: February 22, 2020.</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85">
        <w:r w:rsidDel="00000000" w:rsidR="00000000" w:rsidRPr="00000000">
          <w:rPr>
            <w:b w:val="0"/>
            <w:i w:val="0"/>
            <w:color w:val="000000"/>
            <w:sz w:val="22"/>
            <w:szCs w:val="22"/>
            <w:u w:val="none"/>
            <w:rtl w:val="0"/>
          </w:rPr>
          <w:t xml:space="preserve">Wang D, Hu B, Hu C, Zhu F, Liu X, Zhang J, et al. Clinical Characteristics of 138 Hospitalized Patients With 2019 Novel Coronavirus-Infected Pneumonia in Wuhan, China. JAMA. 2020. doi:</w:t>
        </w:r>
      </w:hyperlink>
      <w:hyperlink r:id="rId186">
        <w:r w:rsidDel="00000000" w:rsidR="00000000" w:rsidRPr="00000000">
          <w:rPr>
            <w:b w:val="0"/>
            <w:i w:val="0"/>
            <w:color w:val="000000"/>
            <w:sz w:val="22"/>
            <w:szCs w:val="22"/>
            <w:u w:val="none"/>
            <w:rtl w:val="0"/>
          </w:rPr>
          <w:t xml:space="preserve">10.1001/jama.2020.1585</w:t>
        </w:r>
      </w:hyperlink>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87">
        <w:r w:rsidDel="00000000" w:rsidR="00000000" w:rsidRPr="00000000">
          <w:rPr>
            <w:b w:val="0"/>
            <w:i w:val="0"/>
            <w:color w:val="000000"/>
            <w:sz w:val="22"/>
            <w:szCs w:val="22"/>
            <w:u w:val="none"/>
            <w:rtl w:val="0"/>
          </w:rPr>
          <w:t xml:space="preserve">Yang X, Yu Y, Xu J, Shu H, Xia J ’an, Liu H, et al. Clinical course and outcomes of critically ill patients with SARS-CoV-2 pneumonia in Wuhan, China: a single-centered, retrospective, observational study. Lancet Respir Med. 2020. doi:</w:t>
        </w:r>
      </w:hyperlink>
      <w:hyperlink r:id="rId188">
        <w:r w:rsidDel="00000000" w:rsidR="00000000" w:rsidRPr="00000000">
          <w:rPr>
            <w:b w:val="0"/>
            <w:i w:val="0"/>
            <w:color w:val="000000"/>
            <w:sz w:val="22"/>
            <w:szCs w:val="22"/>
            <w:u w:val="none"/>
            <w:rtl w:val="0"/>
          </w:rPr>
          <w:t xml:space="preserve">10.1016/S2213-2600(20)30079-5</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8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frey Townsend" w:id="2" w:date="2020-04-26T21:14:42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Table 1</w:t>
      </w:r>
    </w:p>
  </w:comment>
  <w:comment w:author="Jeffrey Townsend" w:id="1" w:date="2020-04-26T18:21:05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w:t>
      </w:r>
    </w:p>
  </w:comment>
  <w:comment w:author="Jeffrey Townsend" w:id="15" w:date="2020-04-26T21:15:53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Table 2</w:t>
      </w:r>
    </w:p>
  </w:comment>
  <w:comment w:author="Jeffrey Townsend" w:id="13" w:date="2020-04-26T21:15:46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Table 2</w:t>
      </w:r>
    </w:p>
  </w:comment>
  <w:comment w:author="Jeffrey Townsend" w:id="7" w:date="2020-04-26T21:15:29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Table 2</w:t>
      </w:r>
    </w:p>
  </w:comment>
  <w:comment w:author="Jeffrey Townsend" w:id="0" w:date="2020-04-26T18:20:20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adds anything. Delete?</w:t>
      </w:r>
    </w:p>
  </w:comment>
  <w:comment w:author="Jeffrey Townsend" w:id="6" w:date="2020-04-26T21:15:23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Table 2</w:t>
      </w:r>
    </w:p>
  </w:comment>
  <w:comment w:author="Jeffrey Townsend" w:id="19" w:date="2020-04-26T20:34:58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 phrasing. Can it be phrased in terms of the probability of infection per interaction?</w:t>
      </w:r>
    </w:p>
  </w:comment>
  <w:comment w:author="Jeffrey Townsend" w:id="20" w:date="2020-04-26T20:39:5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en-dashes "–" for hyphens "-", and substitute &gt;65 for 65+.</w:t>
      </w:r>
    </w:p>
  </w:comment>
  <w:comment w:author="Jeffrey Townsend" w:id="9" w:date="2020-04-26T20:31:53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 w:author="Jeffrey Townsend" w:id="3" w:date="2020-04-26T21:15:04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Table 1</w:t>
      </w:r>
    </w:p>
  </w:comment>
  <w:comment w:author="Jeffrey Townsend" w:id="17" w:date="2020-04-26T20:25:15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only when it is not a customer-red-light area interaction, right?</w:t>
      </w:r>
    </w:p>
  </w:comment>
  <w:comment w:author="Jeffrey Townsend" w:id="18" w:date="2020-04-26T20:33:01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clear here.</w:t>
      </w:r>
    </w:p>
  </w:comment>
  <w:comment w:author="Jeffrey Townsend" w:id="5" w:date="2020-04-26T20:28:43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probably report #ICUs needed as well as daily cases, hospitalized, and deaths...</w:t>
      </w:r>
    </w:p>
  </w:comment>
  <w:comment w:author="Jeffrey Townsend" w:id="16" w:date="2020-04-26T20:24:0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equation</w:t>
      </w:r>
    </w:p>
  </w:comment>
  <w:comment w:author="Jeffrey Townsend" w:id="12" w:date="2020-04-26T20:23:42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 after equation</w:t>
      </w:r>
    </w:p>
  </w:comment>
  <w:comment w:author="Jeffrey Townsend" w:id="14" w:date="2020-04-26T20:23:15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greater clarity.</w:t>
      </w:r>
    </w:p>
  </w:comment>
  <w:comment w:author="Jeffrey Townsend" w:id="21" w:date="2020-04-26T21:07:02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en-dashes "–" for hyphens "-", and substitute &gt;65 for 65+.</w:t>
      </w:r>
    </w:p>
  </w:comment>
  <w:comment w:author="Jeffrey Townsend" w:id="10" w:date="2020-04-26T20:11:57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equation</w:t>
      </w:r>
    </w:p>
  </w:comment>
  <w:comment w:author="Jeffrey Townsend" w:id="23" w:date="2020-04-26T21:20:39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widen column</w:t>
      </w:r>
    </w:p>
  </w:comment>
  <w:comment w:author="Jeffrey Townsend" w:id="24" w:date="2020-04-26T21:24:37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widen column</w:t>
      </w:r>
    </w:p>
  </w:comment>
  <w:comment w:author="Jeffrey Townsend" w:id="22" w:date="2020-04-26T21:23:34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referenced in the Methods text</w:t>
      </w:r>
    </w:p>
  </w:comment>
  <w:comment w:author="Jeffrey Townsend" w:id="8" w:date="2020-04-26T20:55:10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table spacing</w:t>
      </w:r>
    </w:p>
  </w:comment>
  <w:comment w:author="Jeffrey Townsend" w:id="4" w:date="2020-04-26T18:30:28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too late to mention this, but do you have a way in mind to address the fact that there is a hefty pre-symptomatic infection rate?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https://www.sciencenews.org/article/coronavirus-covid-19-infection-contagious-days-before-symptoms-appear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most concerned about the consequently diminished effect on post-lockdown intervention.</w:t>
      </w:r>
    </w:p>
  </w:comment>
  <w:comment w:author="Jeffrey Townsend" w:id="11" w:date="2020-04-26T20:13:33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this out. "within and between" is a confusing construction.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cente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1-h)#0" TargetMode="External"/><Relationship Id="rId42" Type="http://schemas.openxmlformats.org/officeDocument/2006/relationships/hyperlink" Target="https://www.codecogs.com/eqnedit.php?latex=I_N#0" TargetMode="External"/><Relationship Id="rId41" Type="http://schemas.openxmlformats.org/officeDocument/2006/relationships/image" Target="media/image68.png"/><Relationship Id="rId44" Type="http://schemas.openxmlformats.org/officeDocument/2006/relationships/hyperlink" Target="https://www.codecogs.com/eqnedit.php?latex=I_N#0" TargetMode="External"/><Relationship Id="rId43" Type="http://schemas.openxmlformats.org/officeDocument/2006/relationships/image" Target="media/image17.png"/><Relationship Id="rId46" Type="http://schemas.openxmlformats.org/officeDocument/2006/relationships/hyperlink" Target="https://www.codecogs.com/eqnedit.php?latex=Q_N#0" TargetMode="External"/><Relationship Id="rId45" Type="http://schemas.openxmlformats.org/officeDocument/2006/relationships/image" Target="media/image71.png"/><Relationship Id="rId107" Type="http://schemas.openxmlformats.org/officeDocument/2006/relationships/hyperlink" Target="https://www.codecogs.com/eqnedit.php?latex=M_A#0" TargetMode="External"/><Relationship Id="rId106" Type="http://schemas.openxmlformats.org/officeDocument/2006/relationships/image" Target="media/image4.png"/><Relationship Id="rId105" Type="http://schemas.openxmlformats.org/officeDocument/2006/relationships/image" Target="media/image72.png"/><Relationship Id="rId104" Type="http://schemas.openxmlformats.org/officeDocument/2006/relationships/hyperlink" Target="https://www.codecogs.com/eqnedit.php?latex=M_H#0" TargetMode="External"/><Relationship Id="rId109" Type="http://schemas.openxmlformats.org/officeDocument/2006/relationships/hyperlink" Target="https://paperpile.com/c/dN8otS/6qtn" TargetMode="External"/><Relationship Id="rId108" Type="http://schemas.openxmlformats.org/officeDocument/2006/relationships/image" Target="media/image9.png"/><Relationship Id="rId48" Type="http://schemas.openxmlformats.org/officeDocument/2006/relationships/hyperlink" Target="https://www.codecogs.com/eqnedit.php?latex=1%2F%5Cgamma%20%3D%204.6#0" TargetMode="External"/><Relationship Id="rId187" Type="http://schemas.openxmlformats.org/officeDocument/2006/relationships/hyperlink" Target="http://paperpile.com/b/dN8otS/SpsH" TargetMode="External"/><Relationship Id="rId47" Type="http://schemas.openxmlformats.org/officeDocument/2006/relationships/image" Target="media/image56.png"/><Relationship Id="rId186" Type="http://schemas.openxmlformats.org/officeDocument/2006/relationships/hyperlink" Target="http://dx.doi.org/10.1001/jama.2020.1585" TargetMode="External"/><Relationship Id="rId185" Type="http://schemas.openxmlformats.org/officeDocument/2006/relationships/hyperlink" Target="http://paperpile.com/b/dN8otS/PFuL" TargetMode="External"/><Relationship Id="rId49" Type="http://schemas.openxmlformats.org/officeDocument/2006/relationships/image" Target="media/image12.png"/><Relationship Id="rId184" Type="http://schemas.openxmlformats.org/officeDocument/2006/relationships/hyperlink" Target="https://github.com/midas-network/COVID-19" TargetMode="External"/><Relationship Id="rId103" Type="http://schemas.openxmlformats.org/officeDocument/2006/relationships/hyperlink" Target="https://paperpile.com/c/dN8otS/Kwwz" TargetMode="External"/><Relationship Id="rId102" Type="http://schemas.openxmlformats.org/officeDocument/2006/relationships/image" Target="media/image11.png"/><Relationship Id="rId101" Type="http://schemas.openxmlformats.org/officeDocument/2006/relationships/image" Target="media/image42.png"/><Relationship Id="rId189" Type="http://schemas.openxmlformats.org/officeDocument/2006/relationships/header" Target="header1.xml"/><Relationship Id="rId100" Type="http://schemas.openxmlformats.org/officeDocument/2006/relationships/image" Target="media/image19.png"/><Relationship Id="rId188" Type="http://schemas.openxmlformats.org/officeDocument/2006/relationships/hyperlink" Target="http://dx.doi.org/10.1016/S2213-2600(20)30079-5" TargetMode="External"/><Relationship Id="rId31" Type="http://schemas.openxmlformats.org/officeDocument/2006/relationships/image" Target="media/image1.png"/><Relationship Id="rId30" Type="http://schemas.openxmlformats.org/officeDocument/2006/relationships/hyperlink" Target="https://www.codecogs.com/eqnedit.php?latex=E#0" TargetMode="External"/><Relationship Id="rId33" Type="http://schemas.openxmlformats.org/officeDocument/2006/relationships/image" Target="media/image37.png"/><Relationship Id="rId183" Type="http://schemas.openxmlformats.org/officeDocument/2006/relationships/hyperlink" Target="http://paperpile.com/b/dN8otS/fwfy" TargetMode="External"/><Relationship Id="rId32" Type="http://schemas.openxmlformats.org/officeDocument/2006/relationships/hyperlink" Target="https://www.codecogs.com/eqnedit.php?latex=1%2F%5Csigma%20%3D%205.2#0" TargetMode="External"/><Relationship Id="rId182" Type="http://schemas.openxmlformats.org/officeDocument/2006/relationships/hyperlink" Target="http://paperpile.com/b/dN8otS/ORd7" TargetMode="External"/><Relationship Id="rId35" Type="http://schemas.openxmlformats.org/officeDocument/2006/relationships/image" Target="media/image23.png"/><Relationship Id="rId181" Type="http://schemas.openxmlformats.org/officeDocument/2006/relationships/hyperlink" Target="http://dx.doi.org/10.1016/S1473-3099(20)30198-5" TargetMode="External"/><Relationship Id="rId34" Type="http://schemas.openxmlformats.org/officeDocument/2006/relationships/hyperlink" Target="https://www.codecogs.com/eqnedit.php?latex=I_A#0" TargetMode="External"/><Relationship Id="rId180" Type="http://schemas.openxmlformats.org/officeDocument/2006/relationships/hyperlink" Target="http://paperpile.com/b/dN8otS/tohb" TargetMode="External"/><Relationship Id="rId37" Type="http://schemas.openxmlformats.org/officeDocument/2006/relationships/image" Target="media/image15.png"/><Relationship Id="rId176" Type="http://schemas.openxmlformats.org/officeDocument/2006/relationships/hyperlink" Target="http://paperpile.com/b/dN8otS/lLL3" TargetMode="External"/><Relationship Id="rId36" Type="http://schemas.openxmlformats.org/officeDocument/2006/relationships/hyperlink" Target="https://www.codecogs.com/eqnedit.php?latex=I_N#0" TargetMode="External"/><Relationship Id="rId175" Type="http://schemas.openxmlformats.org/officeDocument/2006/relationships/hyperlink" Target="http://arxiv.org/abs/2004.00958" TargetMode="External"/><Relationship Id="rId39" Type="http://schemas.openxmlformats.org/officeDocument/2006/relationships/image" Target="media/image10.png"/><Relationship Id="rId174" Type="http://schemas.openxmlformats.org/officeDocument/2006/relationships/hyperlink" Target="http://paperpile.com/b/dN8otS/k1rM" TargetMode="External"/><Relationship Id="rId38" Type="http://schemas.openxmlformats.org/officeDocument/2006/relationships/hyperlink" Target="https://www.codecogs.com/eqnedit.php?latex=I_H#0" TargetMode="External"/><Relationship Id="rId173" Type="http://schemas.openxmlformats.org/officeDocument/2006/relationships/hyperlink" Target="http://arxiv.org/abs/2003.12055" TargetMode="External"/><Relationship Id="rId179" Type="http://schemas.openxmlformats.org/officeDocument/2006/relationships/hyperlink" Target="http://dx.doi.org/10.7326/M20-0504" TargetMode="External"/><Relationship Id="rId178" Type="http://schemas.openxmlformats.org/officeDocument/2006/relationships/hyperlink" Target="http://paperpile.com/b/dN8otS/OWam" TargetMode="External"/><Relationship Id="rId177" Type="http://schemas.openxmlformats.org/officeDocument/2006/relationships/hyperlink" Target="http://dx.doi.org/10.1126/science.abb3221" TargetMode="External"/><Relationship Id="rId20" Type="http://schemas.openxmlformats.org/officeDocument/2006/relationships/image" Target="media/image22.png"/><Relationship Id="rId22" Type="http://schemas.openxmlformats.org/officeDocument/2006/relationships/image" Target="media/image20.gif"/><Relationship Id="rId21" Type="http://schemas.openxmlformats.org/officeDocument/2006/relationships/hyperlink" Target="https://www.codecogs.com/eqnedit.php?latex=H#0" TargetMode="External"/><Relationship Id="rId24" Type="http://schemas.openxmlformats.org/officeDocument/2006/relationships/image" Target="media/image46.png"/><Relationship Id="rId23" Type="http://schemas.openxmlformats.org/officeDocument/2006/relationships/hyperlink" Target="https://www.codecogs.com/eqnedit.php?latex=C#0" TargetMode="External"/><Relationship Id="rId129" Type="http://schemas.openxmlformats.org/officeDocument/2006/relationships/image" Target="media/image39.png"/><Relationship Id="rId128" Type="http://schemas.openxmlformats.org/officeDocument/2006/relationships/hyperlink" Target="https://www.codecogs.com/eqnedit.php?latex=a#0" TargetMode="External"/><Relationship Id="rId127" Type="http://schemas.openxmlformats.org/officeDocument/2006/relationships/hyperlink" Target="https://paperpile.com/c/dN8otS/OWam" TargetMode="External"/><Relationship Id="rId126" Type="http://schemas.openxmlformats.org/officeDocument/2006/relationships/image" Target="media/image24.png"/><Relationship Id="rId26" Type="http://schemas.openxmlformats.org/officeDocument/2006/relationships/image" Target="media/image60.png"/><Relationship Id="rId121" Type="http://schemas.openxmlformats.org/officeDocument/2006/relationships/hyperlink" Target="https://paperpile.com/c/dN8otS/lLL3" TargetMode="External"/><Relationship Id="rId25" Type="http://schemas.openxmlformats.org/officeDocument/2006/relationships/hyperlink" Target="https://www.codecogs.com/eqnedit.php?latex=D#0" TargetMode="External"/><Relationship Id="rId120" Type="http://schemas.openxmlformats.org/officeDocument/2006/relationships/image" Target="media/image73.png"/><Relationship Id="rId28" Type="http://schemas.openxmlformats.org/officeDocument/2006/relationships/hyperlink" Target="https://www.codecogs.com/eqnedit.php?latex=S#0" TargetMode="External"/><Relationship Id="rId27" Type="http://schemas.openxmlformats.org/officeDocument/2006/relationships/image" Target="media/image50.png"/><Relationship Id="rId125" Type="http://schemas.openxmlformats.org/officeDocument/2006/relationships/hyperlink" Target="https://www.codecogs.com/eqnedit.php?latex=1%2F%5Csigma#0" TargetMode="External"/><Relationship Id="rId29" Type="http://schemas.openxmlformats.org/officeDocument/2006/relationships/image" Target="media/image48.png"/><Relationship Id="rId124" Type="http://schemas.openxmlformats.org/officeDocument/2006/relationships/hyperlink" Target="https://paperpile.com/c/dN8otS/lLL3" TargetMode="External"/><Relationship Id="rId123" Type="http://schemas.openxmlformats.org/officeDocument/2006/relationships/image" Target="media/image76.png"/><Relationship Id="rId122" Type="http://schemas.openxmlformats.org/officeDocument/2006/relationships/hyperlink" Target="https://www.codecogs.com/eqnedit.php?latex=k_M#0" TargetMode="External"/><Relationship Id="rId95" Type="http://schemas.openxmlformats.org/officeDocument/2006/relationships/image" Target="media/image41.png"/><Relationship Id="rId94" Type="http://schemas.openxmlformats.org/officeDocument/2006/relationships/hyperlink" Target="https://www.codecogs.com/eqnedit.php?latex=C_M#0" TargetMode="External"/><Relationship Id="rId97" Type="http://schemas.openxmlformats.org/officeDocument/2006/relationships/image" Target="media/image36.png"/><Relationship Id="rId96" Type="http://schemas.openxmlformats.org/officeDocument/2006/relationships/image" Target="media/image43.png"/><Relationship Id="rId11" Type="http://schemas.openxmlformats.org/officeDocument/2006/relationships/hyperlink" Target="https://www.codecogs.com/eqnedit.php?latex=I_A#0" TargetMode="External"/><Relationship Id="rId99" Type="http://schemas.openxmlformats.org/officeDocument/2006/relationships/image" Target="media/image57.png"/><Relationship Id="rId10" Type="http://schemas.openxmlformats.org/officeDocument/2006/relationships/image" Target="media/image74.png"/><Relationship Id="rId98" Type="http://schemas.openxmlformats.org/officeDocument/2006/relationships/image" Target="media/image70.png"/><Relationship Id="rId13" Type="http://schemas.openxmlformats.org/officeDocument/2006/relationships/hyperlink" Target="https://www.codecogs.com/eqnedit.php?latex=I_H#0" TargetMode="External"/><Relationship Id="rId12" Type="http://schemas.openxmlformats.org/officeDocument/2006/relationships/image" Target="media/image67.png"/><Relationship Id="rId91" Type="http://schemas.openxmlformats.org/officeDocument/2006/relationships/image" Target="media/image35.png"/><Relationship Id="rId90" Type="http://schemas.openxmlformats.org/officeDocument/2006/relationships/hyperlink" Target="https://www.codecogs.com/eqnedit.php?latex=C_M#0" TargetMode="External"/><Relationship Id="rId93" Type="http://schemas.openxmlformats.org/officeDocument/2006/relationships/image" Target="media/image55.png"/><Relationship Id="rId92" Type="http://schemas.openxmlformats.org/officeDocument/2006/relationships/hyperlink" Target="https://www.codecogs.com/eqnedit.php?latex=c_r#0" TargetMode="External"/><Relationship Id="rId118" Type="http://schemas.openxmlformats.org/officeDocument/2006/relationships/image" Target="media/image52.png"/><Relationship Id="rId117" Type="http://schemas.openxmlformats.org/officeDocument/2006/relationships/hyperlink" Target="https://www.codecogs.com/eqnedit.php?latex=R_0#0" TargetMode="External"/><Relationship Id="rId116" Type="http://schemas.openxmlformats.org/officeDocument/2006/relationships/image" Target="media/image54.png"/><Relationship Id="rId115" Type="http://schemas.openxmlformats.org/officeDocument/2006/relationships/hyperlink" Target="https://www.codecogs.com/eqnedit.php?latex=%5Cbeta#0" TargetMode="External"/><Relationship Id="rId119" Type="http://schemas.openxmlformats.org/officeDocument/2006/relationships/hyperlink" Target="https://www.codecogs.com/eqnedit.php?latex=k_A#0" TargetMode="External"/><Relationship Id="rId15" Type="http://schemas.openxmlformats.org/officeDocument/2006/relationships/hyperlink" Target="https://www.codecogs.com/eqnedit.php?latex=I_N#0" TargetMode="External"/><Relationship Id="rId110" Type="http://schemas.openxmlformats.org/officeDocument/2006/relationships/hyperlink" Target="https://www.codecogs.com/eqnedit.php?latex=c_r%20%3D%200#0" TargetMode="External"/><Relationship Id="rId14" Type="http://schemas.openxmlformats.org/officeDocument/2006/relationships/image" Target="media/image16.png"/><Relationship Id="rId17" Type="http://schemas.openxmlformats.org/officeDocument/2006/relationships/hyperlink" Target="https://www.codecogs.com/eqnedit.php?latex=Q_H#0" TargetMode="External"/><Relationship Id="rId16" Type="http://schemas.openxmlformats.org/officeDocument/2006/relationships/image" Target="media/image33.png"/><Relationship Id="rId19" Type="http://schemas.openxmlformats.org/officeDocument/2006/relationships/hyperlink" Target="https://www.codecogs.com/eqnedit.php?latex=Q_N#0" TargetMode="External"/><Relationship Id="rId114" Type="http://schemas.openxmlformats.org/officeDocument/2006/relationships/hyperlink" Target="https://paperpile.com/c/dN8otS/38yW+k1rM" TargetMode="External"/><Relationship Id="rId18" Type="http://schemas.openxmlformats.org/officeDocument/2006/relationships/image" Target="media/image66.png"/><Relationship Id="rId113" Type="http://schemas.openxmlformats.org/officeDocument/2006/relationships/image" Target="media/image18.png"/><Relationship Id="rId112" Type="http://schemas.openxmlformats.org/officeDocument/2006/relationships/hyperlink" Target="https://www.codecogs.com/eqnedit.php?latex=R_0#0" TargetMode="External"/><Relationship Id="rId111" Type="http://schemas.openxmlformats.org/officeDocument/2006/relationships/image" Target="media/image25.png"/><Relationship Id="rId84" Type="http://schemas.openxmlformats.org/officeDocument/2006/relationships/image" Target="media/image3.png"/><Relationship Id="rId83" Type="http://schemas.openxmlformats.org/officeDocument/2006/relationships/hyperlink" Target="https://www.codecogs.com/eqnedit.php?latex=%5Cbeta#0" TargetMode="External"/><Relationship Id="rId86" Type="http://schemas.openxmlformats.org/officeDocument/2006/relationships/image" Target="media/image14.png"/><Relationship Id="rId85" Type="http://schemas.openxmlformats.org/officeDocument/2006/relationships/hyperlink" Target="https://www.codecogs.com/eqnedit.php?latex=R_0#0" TargetMode="External"/><Relationship Id="rId88" Type="http://schemas.openxmlformats.org/officeDocument/2006/relationships/image" Target="media/image69.png"/><Relationship Id="rId150" Type="http://schemas.openxmlformats.org/officeDocument/2006/relationships/image" Target="media/image27.png"/><Relationship Id="rId87" Type="http://schemas.openxmlformats.org/officeDocument/2006/relationships/hyperlink" Target="https://www.codecogs.com/eqnedit.php?latex=B#0" TargetMode="External"/><Relationship Id="rId89" Type="http://schemas.openxmlformats.org/officeDocument/2006/relationships/image" Target="media/image29.png"/><Relationship Id="rId80" Type="http://schemas.openxmlformats.org/officeDocument/2006/relationships/image" Target="media/image64.png"/><Relationship Id="rId82" Type="http://schemas.openxmlformats.org/officeDocument/2006/relationships/image" Target="media/image63.png"/><Relationship Id="rId81" Type="http://schemas.openxmlformats.org/officeDocument/2006/relationships/hyperlink" Target="https://www.codecogs.com/eqnedit.php?latex=B#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codecogs.com/eqnedit.php?latex=m_h#0" TargetMode="External"/><Relationship Id="rId4" Type="http://schemas.openxmlformats.org/officeDocument/2006/relationships/fontTable" Target="fontTable.xml"/><Relationship Id="rId148" Type="http://schemas.openxmlformats.org/officeDocument/2006/relationships/hyperlink" Target="https://paperpile.com/c/dN8otS/ORd7" TargetMode="External"/><Relationship Id="rId9" Type="http://schemas.openxmlformats.org/officeDocument/2006/relationships/hyperlink" Target="https://www.codecogs.com/eqnedit.php?latex=E#0" TargetMode="External"/><Relationship Id="rId143" Type="http://schemas.openxmlformats.org/officeDocument/2006/relationships/hyperlink" Target="https://www.codecogs.com/eqnedit.php?latex=%5Cdelta#0" TargetMode="External"/><Relationship Id="rId142" Type="http://schemas.openxmlformats.org/officeDocument/2006/relationships/hyperlink" Target="https://paperpile.com/c/dN8otS/ORd7" TargetMode="External"/><Relationship Id="rId141" Type="http://schemas.openxmlformats.org/officeDocument/2006/relationships/image" Target="media/image40.png"/><Relationship Id="rId140" Type="http://schemas.openxmlformats.org/officeDocument/2006/relationships/hyperlink" Target="https://www.codecogs.com/eqnedit.php?latex=1%2F%5Cgamma#0" TargetMode="External"/><Relationship Id="rId5" Type="http://schemas.openxmlformats.org/officeDocument/2006/relationships/numbering" Target="numbering.xml"/><Relationship Id="rId147" Type="http://schemas.openxmlformats.org/officeDocument/2006/relationships/image" Target="media/image58.png"/><Relationship Id="rId6" Type="http://schemas.openxmlformats.org/officeDocument/2006/relationships/styles" Target="styles.xml"/><Relationship Id="rId146" Type="http://schemas.openxmlformats.org/officeDocument/2006/relationships/hyperlink" Target="https://www.codecogs.com/eqnedit.php?latex=c#0" TargetMode="External"/><Relationship Id="rId7" Type="http://schemas.openxmlformats.org/officeDocument/2006/relationships/hyperlink" Target="https://www.codecogs.com/eqnedit.php?latex=S#0" TargetMode="External"/><Relationship Id="rId145" Type="http://schemas.openxmlformats.org/officeDocument/2006/relationships/hyperlink" Target="https://paperpile.com/c/dN8otS/fwfy" TargetMode="External"/><Relationship Id="rId8" Type="http://schemas.openxmlformats.org/officeDocument/2006/relationships/image" Target="media/image75.png"/><Relationship Id="rId144" Type="http://schemas.openxmlformats.org/officeDocument/2006/relationships/image" Target="media/image30.png"/><Relationship Id="rId73" Type="http://schemas.openxmlformats.org/officeDocument/2006/relationships/hyperlink" Target="https://paperpile.com/c/dN8otS/Kwwz" TargetMode="External"/><Relationship Id="rId72" Type="http://schemas.openxmlformats.org/officeDocument/2006/relationships/image" Target="media/image61.png"/><Relationship Id="rId75" Type="http://schemas.openxmlformats.org/officeDocument/2006/relationships/image" Target="media/image7.png"/><Relationship Id="rId74" Type="http://schemas.openxmlformats.org/officeDocument/2006/relationships/hyperlink" Target="https://www.codecogs.com/eqnedit.php?latex=Q_N#0" TargetMode="External"/><Relationship Id="rId77" Type="http://schemas.openxmlformats.org/officeDocument/2006/relationships/image" Target="media/image6.png"/><Relationship Id="rId76" Type="http://schemas.openxmlformats.org/officeDocument/2006/relationships/hyperlink" Target="https://www.codecogs.com/eqnedit.php?latex=Q_H#0" TargetMode="External"/><Relationship Id="rId79" Type="http://schemas.openxmlformats.org/officeDocument/2006/relationships/image" Target="media/image21.png"/><Relationship Id="rId78" Type="http://schemas.openxmlformats.org/officeDocument/2006/relationships/hyperlink" Target="https://www.codecogs.com/eqnedit.php?latex=%5Clambda#0" TargetMode="External"/><Relationship Id="rId71" Type="http://schemas.openxmlformats.org/officeDocument/2006/relationships/image" Target="media/image59.png"/><Relationship Id="rId70" Type="http://schemas.openxmlformats.org/officeDocument/2006/relationships/hyperlink" Target="https://www.codecogs.com/eqnedit.php?latex=C#0" TargetMode="External"/><Relationship Id="rId139" Type="http://schemas.openxmlformats.org/officeDocument/2006/relationships/hyperlink" Target="https://paperpile.com/c/dN8otS/ORd7" TargetMode="External"/><Relationship Id="rId138" Type="http://schemas.openxmlformats.org/officeDocument/2006/relationships/image" Target="media/image51.png"/><Relationship Id="rId137" Type="http://schemas.openxmlformats.org/officeDocument/2006/relationships/hyperlink" Target="https://www.codecogs.com/eqnedit.php?latex=f#0" TargetMode="External"/><Relationship Id="rId132" Type="http://schemas.openxmlformats.org/officeDocument/2006/relationships/image" Target="media/image62.png"/><Relationship Id="rId131" Type="http://schemas.openxmlformats.org/officeDocument/2006/relationships/hyperlink" Target="https://www.codecogs.com/eqnedit.php?latex=h#0" TargetMode="External"/><Relationship Id="rId130" Type="http://schemas.openxmlformats.org/officeDocument/2006/relationships/hyperlink" Target="https://paperpile.com/c/dN8otS/tohb" TargetMode="External"/><Relationship Id="rId136" Type="http://schemas.openxmlformats.org/officeDocument/2006/relationships/hyperlink" Target="https://paperpile.com/c/dN8otS/ORd7" TargetMode="External"/><Relationship Id="rId135" Type="http://schemas.openxmlformats.org/officeDocument/2006/relationships/image" Target="media/image34.png"/><Relationship Id="rId134" Type="http://schemas.openxmlformats.org/officeDocument/2006/relationships/hyperlink" Target="https://www.codecogs.com/eqnedit.php?latex=1%2F%5Ctau#0" TargetMode="External"/><Relationship Id="rId133" Type="http://schemas.openxmlformats.org/officeDocument/2006/relationships/hyperlink" Target="https://paperpile.com/c/dN8otS/ORd7" TargetMode="External"/><Relationship Id="rId62" Type="http://schemas.openxmlformats.org/officeDocument/2006/relationships/hyperlink" Target="https://www.codecogs.com/eqnedit.php?latex=Q_H#0" TargetMode="External"/><Relationship Id="rId61" Type="http://schemas.openxmlformats.org/officeDocument/2006/relationships/image" Target="media/image47.png"/><Relationship Id="rId64" Type="http://schemas.openxmlformats.org/officeDocument/2006/relationships/hyperlink" Target="https://www.codecogs.com/eqnedit.php?latex=H#0" TargetMode="External"/><Relationship Id="rId63" Type="http://schemas.openxmlformats.org/officeDocument/2006/relationships/image" Target="media/image8.png"/><Relationship Id="rId66" Type="http://schemas.openxmlformats.org/officeDocument/2006/relationships/hyperlink" Target="https://www.codecogs.com/eqnedit.php?latex=C#0" TargetMode="External"/><Relationship Id="rId172" Type="http://schemas.openxmlformats.org/officeDocument/2006/relationships/hyperlink" Target="http://paperpile.com/b/dN8otS/38yW" TargetMode="External"/><Relationship Id="rId65" Type="http://schemas.openxmlformats.org/officeDocument/2006/relationships/image" Target="media/image49.gif"/><Relationship Id="rId171" Type="http://schemas.openxmlformats.org/officeDocument/2006/relationships/hyperlink" Target="http://dx.doi.org/10.4103/ijmr.IJMR_504_20" TargetMode="External"/><Relationship Id="rId68" Type="http://schemas.openxmlformats.org/officeDocument/2006/relationships/hyperlink" Target="https://www.codecogs.com/eqnedit.php?latex=H#0" TargetMode="External"/><Relationship Id="rId170" Type="http://schemas.openxmlformats.org/officeDocument/2006/relationships/hyperlink" Target="http://paperpile.com/b/dN8otS/6qtn" TargetMode="External"/><Relationship Id="rId67" Type="http://schemas.openxmlformats.org/officeDocument/2006/relationships/image" Target="media/image2.png"/><Relationship Id="rId60" Type="http://schemas.openxmlformats.org/officeDocument/2006/relationships/hyperlink" Target="https://www.codecogs.com/eqnedit.php?latex=I_H#0" TargetMode="External"/><Relationship Id="rId165" Type="http://schemas.openxmlformats.org/officeDocument/2006/relationships/image" Target="media/image31.png"/><Relationship Id="rId69" Type="http://schemas.openxmlformats.org/officeDocument/2006/relationships/image" Target="media/image13.png"/><Relationship Id="rId164" Type="http://schemas.openxmlformats.org/officeDocument/2006/relationships/hyperlink" Target="https://www.codecogs.com/eqnedit.php?latex=%5Cmu_C#0" TargetMode="External"/><Relationship Id="rId163" Type="http://schemas.openxmlformats.org/officeDocument/2006/relationships/hyperlink" Target="https://paperpile.com/c/dN8otS/fwfy" TargetMode="External"/><Relationship Id="rId162" Type="http://schemas.openxmlformats.org/officeDocument/2006/relationships/image" Target="media/image32.png"/><Relationship Id="rId169" Type="http://schemas.openxmlformats.org/officeDocument/2006/relationships/hyperlink" Target="http://paperpile.com/b/dN8otS/Kwwz" TargetMode="External"/><Relationship Id="rId168" Type="http://schemas.openxmlformats.org/officeDocument/2006/relationships/hyperlink" Target="http://censusindia.gov.in/2011census/C-series/C-13.html" TargetMode="External"/><Relationship Id="rId167" Type="http://schemas.openxmlformats.org/officeDocument/2006/relationships/hyperlink" Target="http://paperpile.com/b/dN8otS/A429" TargetMode="External"/><Relationship Id="rId166" Type="http://schemas.openxmlformats.org/officeDocument/2006/relationships/hyperlink" Target="https://paperpile.com/c/dN8otS/SpsH" TargetMode="External"/><Relationship Id="rId51" Type="http://schemas.openxmlformats.org/officeDocument/2006/relationships/image" Target="media/image65.png"/><Relationship Id="rId50" Type="http://schemas.openxmlformats.org/officeDocument/2006/relationships/hyperlink" Target="https://www.codecogs.com/eqnedit.php?latex=f%20%3D%200.05#0" TargetMode="External"/><Relationship Id="rId53" Type="http://schemas.openxmlformats.org/officeDocument/2006/relationships/image" Target="media/image5.png"/><Relationship Id="rId52" Type="http://schemas.openxmlformats.org/officeDocument/2006/relationships/hyperlink" Target="https://www.codecogs.com/eqnedit.php?latex=I_N#0" TargetMode="External"/><Relationship Id="rId55" Type="http://schemas.openxmlformats.org/officeDocument/2006/relationships/image" Target="media/image38.png"/><Relationship Id="rId161" Type="http://schemas.openxmlformats.org/officeDocument/2006/relationships/hyperlink" Target="https://www.codecogs.com/eqnedit.php?latex=%5Cmu_H#0" TargetMode="External"/><Relationship Id="rId54" Type="http://schemas.openxmlformats.org/officeDocument/2006/relationships/hyperlink" Target="https://www.codecogs.com/eqnedit.php?latex=Q_N#0" TargetMode="External"/><Relationship Id="rId160" Type="http://schemas.openxmlformats.org/officeDocument/2006/relationships/hyperlink" Target="https://paperpile.com/c/dN8otS/fwfy" TargetMode="External"/><Relationship Id="rId57" Type="http://schemas.openxmlformats.org/officeDocument/2006/relationships/image" Target="media/image28.png"/><Relationship Id="rId56" Type="http://schemas.openxmlformats.org/officeDocument/2006/relationships/hyperlink" Target="https://www.codecogs.com/eqnedit.php?latex=I_H#0" TargetMode="External"/><Relationship Id="rId159" Type="http://schemas.openxmlformats.org/officeDocument/2006/relationships/image" Target="media/image53.png"/><Relationship Id="rId59" Type="http://schemas.openxmlformats.org/officeDocument/2006/relationships/image" Target="media/image44.png"/><Relationship Id="rId154" Type="http://schemas.openxmlformats.org/officeDocument/2006/relationships/hyperlink" Target="https://paperpile.com/c/dN8otS/ORd7" TargetMode="External"/><Relationship Id="rId58" Type="http://schemas.openxmlformats.org/officeDocument/2006/relationships/hyperlink" Target="https://www.codecogs.com/eqnedit.php?latex=Q_H#0" TargetMode="External"/><Relationship Id="rId153" Type="http://schemas.openxmlformats.org/officeDocument/2006/relationships/image" Target="media/image45.png"/><Relationship Id="rId152" Type="http://schemas.openxmlformats.org/officeDocument/2006/relationships/hyperlink" Target="https://www.codecogs.com/eqnedit.php?latex=m_c#0" TargetMode="External"/><Relationship Id="rId151" Type="http://schemas.openxmlformats.org/officeDocument/2006/relationships/hyperlink" Target="https://paperpile.com/c/dN8otS/ORd7" TargetMode="External"/><Relationship Id="rId158" Type="http://schemas.openxmlformats.org/officeDocument/2006/relationships/hyperlink" Target="https://www.codecogs.com/eqnedit.php?latex=%5Cpsi_C#0" TargetMode="External"/><Relationship Id="rId157" Type="http://schemas.openxmlformats.org/officeDocument/2006/relationships/hyperlink" Target="https://paperpile.com/c/dN8otS/PFuL" TargetMode="External"/><Relationship Id="rId156" Type="http://schemas.openxmlformats.org/officeDocument/2006/relationships/image" Target="media/image26.png"/><Relationship Id="rId155" Type="http://schemas.openxmlformats.org/officeDocument/2006/relationships/hyperlink" Target="https://www.codecogs.com/eqnedit.php?latex=%5Cpsi_H#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